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28242" w14:textId="77777777" w:rsidR="0004540A" w:rsidRPr="00CF6A5A" w:rsidRDefault="00CA67C5" w:rsidP="00CA67C5">
      <w:pPr>
        <w:jc w:val="center"/>
        <w:rPr>
          <w:b/>
          <w:sz w:val="36"/>
          <w:u w:val="single"/>
        </w:rPr>
      </w:pPr>
      <w:r w:rsidRPr="00CF6A5A">
        <w:rPr>
          <w:b/>
          <w:sz w:val="36"/>
          <w:u w:val="single"/>
        </w:rPr>
        <w:t>Home</w:t>
      </w:r>
    </w:p>
    <w:p w14:paraId="7E2BE42E" w14:textId="77777777" w:rsidR="00CA67C5" w:rsidRPr="001936E3" w:rsidRDefault="00CA67C5" w:rsidP="00CA67C5">
      <w:pPr>
        <w:pBdr>
          <w:bottom w:val="single" w:sz="12" w:space="11" w:color="FFFFFF"/>
        </w:pBdr>
        <w:spacing w:before="300" w:after="600" w:line="594" w:lineRule="atLeast"/>
        <w:outlineLvl w:val="0"/>
        <w:rPr>
          <w:rFonts w:ascii="mainFontBold" w:eastAsia="Times New Roman" w:hAnsi="mainFontBold" w:cs="Times New Roman"/>
          <w:b/>
          <w:bCs/>
          <w:kern w:val="36"/>
          <w:sz w:val="26"/>
        </w:rPr>
      </w:pPr>
      <w:r w:rsidRPr="001936E3">
        <w:rPr>
          <w:rFonts w:ascii="mainFontBold" w:eastAsia="Times New Roman" w:hAnsi="mainFontBold" w:cs="Times New Roman"/>
          <w:b/>
          <w:bCs/>
          <w:kern w:val="36"/>
          <w:sz w:val="26"/>
        </w:rPr>
        <w:t xml:space="preserve">What is Female Sexual </w:t>
      </w:r>
      <w:r w:rsidRPr="00CA67C5">
        <w:rPr>
          <w:rFonts w:ascii="mainFontBold" w:eastAsia="Times New Roman" w:hAnsi="mainFontBold" w:cs="Times New Roman"/>
          <w:b/>
          <w:bCs/>
          <w:kern w:val="36"/>
          <w:sz w:val="26"/>
        </w:rPr>
        <w:t>Dysfunction (FSD)?</w:t>
      </w:r>
    </w:p>
    <w:p w14:paraId="74DDC07A" w14:textId="77777777" w:rsidR="00CA67C5" w:rsidRPr="00CA67C5" w:rsidRDefault="00CA67C5" w:rsidP="00CA67C5">
      <w:pPr>
        <w:pBdr>
          <w:bottom w:val="single" w:sz="12" w:space="11" w:color="FFFFFF"/>
        </w:pBdr>
        <w:spacing w:before="300" w:after="600" w:line="594" w:lineRule="atLeast"/>
        <w:outlineLvl w:val="0"/>
        <w:rPr>
          <w:rFonts w:ascii="mainFontRegular" w:eastAsia="Times New Roman" w:hAnsi="mainFontRegular" w:cs="Times New Roman"/>
          <w:sz w:val="26"/>
        </w:rPr>
      </w:pPr>
      <w:r w:rsidRPr="00CA67C5">
        <w:rPr>
          <w:rFonts w:ascii="mainFontRegular" w:eastAsia="Times New Roman" w:hAnsi="mainFontRegular" w:cs="Times New Roman"/>
          <w:sz w:val="26"/>
        </w:rPr>
        <w:t xml:space="preserve">Female </w:t>
      </w:r>
      <w:del w:id="0" w:author="Ramy Rizk" w:date="2018-07-18T14:58:00Z">
        <w:r w:rsidRPr="00CA67C5" w:rsidDel="001365A9">
          <w:rPr>
            <w:rFonts w:ascii="mainFontRegular" w:eastAsia="Times New Roman" w:hAnsi="mainFontRegular" w:cs="Times New Roman"/>
            <w:sz w:val="26"/>
          </w:rPr>
          <w:delText>sexual dysfunction</w:delText>
        </w:r>
      </w:del>
      <w:r w:rsidR="001365A9">
        <w:rPr>
          <w:rFonts w:ascii="mainFontRegular" w:eastAsia="Times New Roman" w:hAnsi="mainFontRegular" w:cs="Times New Roman"/>
          <w:sz w:val="26"/>
        </w:rPr>
        <w:t xml:space="preserve"> </w:t>
      </w:r>
      <w:ins w:id="1" w:author="Ramy Rizk" w:date="2018-07-18T14:58:00Z">
        <w:r w:rsidR="001365A9">
          <w:rPr>
            <w:rFonts w:ascii="mainFontRegular" w:eastAsia="Times New Roman" w:hAnsi="mainFontRegular" w:cs="Times New Roman"/>
            <w:sz w:val="26"/>
          </w:rPr>
          <w:t>Sexual Dysfunction</w:t>
        </w:r>
      </w:ins>
      <w:r w:rsidRPr="00CA67C5">
        <w:rPr>
          <w:rFonts w:ascii="mainFontRegular" w:eastAsia="Times New Roman" w:hAnsi="mainFontRegular" w:cs="Times New Roman"/>
          <w:sz w:val="26"/>
        </w:rPr>
        <w:t xml:space="preserve"> (FSD) is a persistent, recurrent problem with sexual response, desire or orgasm in women. This not only causes stress within the individual, but</w:t>
      </w:r>
      <w:r w:rsidR="00EB1455">
        <w:rPr>
          <w:rFonts w:ascii="mainFontRegular" w:eastAsia="Times New Roman" w:hAnsi="mainFontRegular" w:cs="Times New Roman"/>
          <w:sz w:val="26"/>
        </w:rPr>
        <w:t xml:space="preserve"> </w:t>
      </w:r>
      <w:ins w:id="2" w:author="Ramy Rizk" w:date="2018-07-18T13:05:00Z">
        <w:r w:rsidRPr="001936E3">
          <w:rPr>
            <w:rFonts w:ascii="mainFontRegular" w:eastAsia="Times New Roman" w:hAnsi="mainFontRegular" w:cs="Times New Roman"/>
            <w:sz w:val="26"/>
          </w:rPr>
          <w:t>also</w:t>
        </w:r>
      </w:ins>
      <w:r w:rsidRPr="00CA67C5">
        <w:rPr>
          <w:rFonts w:ascii="mainFontRegular" w:eastAsia="Times New Roman" w:hAnsi="mainFontRegular" w:cs="Times New Roman"/>
          <w:sz w:val="26"/>
        </w:rPr>
        <w:t xml:space="preserve"> strains her relationship with her partner as well. </w:t>
      </w:r>
    </w:p>
    <w:p w14:paraId="7A2E0D9D" w14:textId="77777777" w:rsidR="00CA67C5" w:rsidRPr="00CA67C5" w:rsidRDefault="00CA67C5" w:rsidP="00CA67C5">
      <w:pPr>
        <w:spacing w:before="150" w:after="375" w:line="360" w:lineRule="atLeast"/>
        <w:outlineLvl w:val="3"/>
        <w:rPr>
          <w:rFonts w:ascii="mainFontRegular" w:eastAsia="Times New Roman" w:hAnsi="mainFontRegular" w:cs="Times New Roman"/>
          <w:sz w:val="26"/>
        </w:rPr>
      </w:pPr>
      <w:r w:rsidRPr="00CA67C5">
        <w:rPr>
          <w:rFonts w:ascii="mainFontRegular" w:eastAsia="Times New Roman" w:hAnsi="mainFontRegular" w:cs="Times New Roman"/>
          <w:sz w:val="26"/>
        </w:rPr>
        <w:t xml:space="preserve">For decades, Middle Eastern women have been quietly keeping their sexual </w:t>
      </w:r>
      <w:del w:id="3" w:author="Ramy Rizk" w:date="2018-07-18T14:59:00Z">
        <w:r w:rsidRPr="00CA67C5" w:rsidDel="001365A9">
          <w:rPr>
            <w:rFonts w:ascii="mainFontRegular" w:eastAsia="Times New Roman" w:hAnsi="mainFontRegular" w:cs="Times New Roman"/>
            <w:sz w:val="26"/>
          </w:rPr>
          <w:delText>problem</w:delText>
        </w:r>
      </w:del>
      <w:r w:rsidR="001365A9">
        <w:rPr>
          <w:rFonts w:ascii="mainFontRegular" w:eastAsia="Times New Roman" w:hAnsi="mainFontRegular" w:cs="Times New Roman"/>
          <w:sz w:val="26"/>
        </w:rPr>
        <w:t xml:space="preserve"> </w:t>
      </w:r>
      <w:ins w:id="4" w:author="Ramy Rizk" w:date="2018-07-18T14:59:00Z">
        <w:r w:rsidR="001365A9">
          <w:rPr>
            <w:rFonts w:ascii="mainFontRegular" w:eastAsia="Times New Roman" w:hAnsi="mainFontRegular" w:cs="Times New Roman"/>
            <w:sz w:val="26"/>
          </w:rPr>
          <w:t>problem</w:t>
        </w:r>
      </w:ins>
      <w:ins w:id="5" w:author="Ramy Rizk" w:date="2018-07-18T13:08:00Z">
        <w:r w:rsidR="00BD0290" w:rsidRPr="001936E3">
          <w:rPr>
            <w:rFonts w:ascii="mainFontRegular" w:eastAsia="Times New Roman" w:hAnsi="mainFontRegular" w:cs="Times New Roman"/>
            <w:sz w:val="26"/>
          </w:rPr>
          <w:t>s</w:t>
        </w:r>
      </w:ins>
      <w:r w:rsidRPr="00CA67C5">
        <w:rPr>
          <w:rFonts w:ascii="mainFontRegular" w:eastAsia="Times New Roman" w:hAnsi="mainFontRegular" w:cs="Times New Roman"/>
          <w:sz w:val="26"/>
        </w:rPr>
        <w:t xml:space="preserve"> to themselves. According to data, 54% of adult Middle Eastern women have experienced at least one symptom of FSD and this can occur in any stage of their lives</w:t>
      </w:r>
      <w:del w:id="6" w:author="Ramy Rizk" w:date="2018-07-18T13:08:00Z">
        <w:r w:rsidRPr="00CA67C5" w:rsidDel="00BD0290">
          <w:rPr>
            <w:rFonts w:ascii="mainFontRegular" w:eastAsia="Times New Roman" w:hAnsi="mainFontRegular" w:cs="Times New Roman"/>
            <w:sz w:val="26"/>
          </w:rPr>
          <w:delText>1</w:delText>
        </w:r>
      </w:del>
      <w:ins w:id="7" w:author="Ramy Rizk" w:date="2018-07-18T13:08:00Z">
        <w:r w:rsidR="00BD0290" w:rsidRPr="001936E3">
          <w:rPr>
            <w:rFonts w:ascii="mainFontRegular" w:eastAsia="Times New Roman" w:hAnsi="mainFontRegular" w:cs="Times New Roman"/>
            <w:sz w:val="26"/>
            <w:vertAlign w:val="superscript"/>
          </w:rPr>
          <w:t>1</w:t>
        </w:r>
      </w:ins>
      <w:r w:rsidRPr="00CA67C5">
        <w:rPr>
          <w:rFonts w:ascii="mainFontRegular" w:eastAsia="Times New Roman" w:hAnsi="mainFontRegular" w:cs="Times New Roman"/>
          <w:sz w:val="26"/>
        </w:rPr>
        <w:t>, symptoms may include:</w:t>
      </w:r>
    </w:p>
    <w:p w14:paraId="53CD45A2" w14:textId="77777777" w:rsidR="00CA67C5" w:rsidRPr="00CA67C5" w:rsidRDefault="00CA67C5" w:rsidP="00CA67C5">
      <w:pPr>
        <w:numPr>
          <w:ilvl w:val="0"/>
          <w:numId w:val="1"/>
        </w:numPr>
        <w:spacing w:after="0" w:line="360" w:lineRule="atLeast"/>
        <w:ind w:left="300"/>
        <w:rPr>
          <w:rFonts w:ascii="mainFontRegular" w:eastAsia="Times New Roman" w:hAnsi="mainFontRegular" w:cs="Times New Roman"/>
          <w:sz w:val="26"/>
        </w:rPr>
      </w:pPr>
      <w:r w:rsidRPr="00CA67C5">
        <w:rPr>
          <w:rFonts w:ascii="mainFontRegular" w:eastAsia="Times New Roman" w:hAnsi="mainFontRegular" w:cs="Times New Roman"/>
          <w:sz w:val="26"/>
        </w:rPr>
        <w:t xml:space="preserve">Inability to achieve orgasm. </w:t>
      </w:r>
    </w:p>
    <w:p w14:paraId="04F52C99" w14:textId="77777777" w:rsidR="00CA67C5" w:rsidRPr="00CA67C5" w:rsidRDefault="00CA67C5" w:rsidP="00CA67C5">
      <w:pPr>
        <w:numPr>
          <w:ilvl w:val="0"/>
          <w:numId w:val="1"/>
        </w:numPr>
        <w:spacing w:after="0" w:line="360" w:lineRule="atLeast"/>
        <w:ind w:left="300"/>
        <w:rPr>
          <w:rFonts w:ascii="mainFontRegular" w:eastAsia="Times New Roman" w:hAnsi="mainFontRegular" w:cs="Times New Roman"/>
          <w:sz w:val="26"/>
        </w:rPr>
      </w:pPr>
      <w:r w:rsidRPr="00CA67C5">
        <w:rPr>
          <w:rFonts w:ascii="mainFontRegular" w:eastAsia="Times New Roman" w:hAnsi="mainFontRegular" w:cs="Times New Roman"/>
          <w:sz w:val="26"/>
        </w:rPr>
        <w:t xml:space="preserve">Low desire to engage in sex. </w:t>
      </w:r>
    </w:p>
    <w:p w14:paraId="4CBCADC4" w14:textId="77777777" w:rsidR="00CA67C5" w:rsidRPr="00CA67C5" w:rsidRDefault="00CA67C5" w:rsidP="00CA67C5">
      <w:pPr>
        <w:numPr>
          <w:ilvl w:val="0"/>
          <w:numId w:val="1"/>
        </w:numPr>
        <w:spacing w:after="0" w:line="360" w:lineRule="atLeast"/>
        <w:ind w:left="300"/>
        <w:rPr>
          <w:rFonts w:ascii="mainFontRegular" w:eastAsia="Times New Roman" w:hAnsi="mainFontRegular" w:cs="Times New Roman"/>
          <w:sz w:val="26"/>
        </w:rPr>
      </w:pPr>
      <w:r w:rsidRPr="00CA67C5">
        <w:rPr>
          <w:rFonts w:ascii="mainFontRegular" w:eastAsia="Times New Roman" w:hAnsi="mainFontRegular" w:cs="Times New Roman"/>
          <w:sz w:val="26"/>
        </w:rPr>
        <w:t xml:space="preserve">Difficulty with sexual response or arousal. </w:t>
      </w:r>
    </w:p>
    <w:p w14:paraId="7D631D47" w14:textId="77777777" w:rsidR="00CA67C5" w:rsidRPr="00CA67C5" w:rsidRDefault="00CA67C5" w:rsidP="00CA67C5">
      <w:pPr>
        <w:numPr>
          <w:ilvl w:val="0"/>
          <w:numId w:val="1"/>
        </w:numPr>
        <w:spacing w:after="0" w:line="360" w:lineRule="atLeast"/>
        <w:ind w:left="300"/>
        <w:rPr>
          <w:rFonts w:ascii="mainFontRegular" w:eastAsia="Times New Roman" w:hAnsi="mainFontRegular" w:cs="Times New Roman"/>
          <w:sz w:val="26"/>
        </w:rPr>
      </w:pPr>
      <w:r w:rsidRPr="00CA67C5">
        <w:rPr>
          <w:rFonts w:ascii="mainFontRegular" w:eastAsia="Times New Roman" w:hAnsi="mainFontRegular" w:cs="Times New Roman"/>
          <w:sz w:val="26"/>
        </w:rPr>
        <w:t xml:space="preserve">Physical conditions such as poor vaginal lubrication and pain. </w:t>
      </w:r>
    </w:p>
    <w:p w14:paraId="5E672E44" w14:textId="77777777" w:rsidR="00CA67C5" w:rsidRPr="00CA67C5" w:rsidRDefault="00CA67C5" w:rsidP="00CA67C5">
      <w:pPr>
        <w:spacing w:before="150" w:after="375" w:line="360" w:lineRule="atLeast"/>
        <w:outlineLvl w:val="3"/>
        <w:rPr>
          <w:rFonts w:ascii="mainFontRegular" w:eastAsia="Times New Roman" w:hAnsi="mainFontRegular" w:cs="Times New Roman"/>
          <w:sz w:val="26"/>
        </w:rPr>
      </w:pPr>
      <w:r w:rsidRPr="00CA67C5">
        <w:rPr>
          <w:rFonts w:ascii="mainFontRegular" w:eastAsia="Times New Roman" w:hAnsi="mainFontRegular" w:cs="Times New Roman"/>
          <w:sz w:val="26"/>
        </w:rPr>
        <w:t xml:space="preserve">No single treatment has been established as a gold standard. Treatment </w:t>
      </w:r>
      <w:del w:id="8" w:author="Ramy Rizk" w:date="2018-07-18T13:08:00Z">
        <w:r w:rsidRPr="00CA67C5" w:rsidDel="00BD0290">
          <w:rPr>
            <w:rFonts w:ascii="mainFontRegular" w:eastAsia="Times New Roman" w:hAnsi="mainFontRegular" w:cs="Times New Roman"/>
            <w:sz w:val="26"/>
          </w:rPr>
          <w:delText>maybe</w:delText>
        </w:r>
      </w:del>
      <w:r w:rsidR="001365A9">
        <w:rPr>
          <w:rFonts w:ascii="mainFontRegular" w:eastAsia="Times New Roman" w:hAnsi="mainFontRegular" w:cs="Times New Roman"/>
          <w:sz w:val="26"/>
        </w:rPr>
        <w:t xml:space="preserve"> </w:t>
      </w:r>
      <w:ins w:id="9" w:author="Ramy Rizk" w:date="2018-07-18T13:08:00Z">
        <w:r w:rsidR="00BD0290" w:rsidRPr="001936E3">
          <w:rPr>
            <w:rFonts w:ascii="mainFontRegular" w:eastAsia="Times New Roman" w:hAnsi="mainFontRegular" w:cs="Times New Roman"/>
            <w:sz w:val="26"/>
          </w:rPr>
          <w:t>may be</w:t>
        </w:r>
      </w:ins>
      <w:r w:rsidR="00EB1455">
        <w:rPr>
          <w:rFonts w:ascii="mainFontRegular" w:eastAsia="Times New Roman" w:hAnsi="mainFontRegular" w:cs="Times New Roman"/>
          <w:sz w:val="26"/>
        </w:rPr>
        <w:t xml:space="preserve"> </w:t>
      </w:r>
      <w:r w:rsidRPr="00CA67C5">
        <w:rPr>
          <w:rFonts w:ascii="mainFontRegular" w:eastAsia="Times New Roman" w:hAnsi="mainFontRegular" w:cs="Times New Roman"/>
          <w:sz w:val="26"/>
        </w:rPr>
        <w:t xml:space="preserve">through patient education, sex </w:t>
      </w:r>
      <w:commentRangeStart w:id="10"/>
      <w:r w:rsidRPr="00CA67C5">
        <w:rPr>
          <w:rFonts w:ascii="mainFontRegular" w:eastAsia="Times New Roman" w:hAnsi="mainFontRegular" w:cs="Times New Roman"/>
          <w:sz w:val="26"/>
        </w:rPr>
        <w:t>therapy</w:t>
      </w:r>
      <w:commentRangeEnd w:id="10"/>
      <w:r w:rsidR="00B87A60">
        <w:rPr>
          <w:rStyle w:val="CommentReference"/>
        </w:rPr>
        <w:commentReference w:id="10"/>
      </w:r>
      <w:ins w:id="11" w:author="Ramy Rizk" w:date="2018-07-18T15:44:00Z">
        <w:r w:rsidR="00B87A60">
          <w:rPr>
            <w:rFonts w:ascii="mainFontRegular" w:eastAsia="Times New Roman" w:hAnsi="mainFontRegular" w:cs="Times New Roman"/>
            <w:sz w:val="26"/>
          </w:rPr>
          <w:t>,</w:t>
        </w:r>
      </w:ins>
      <w:r w:rsidRPr="00CA67C5">
        <w:rPr>
          <w:rFonts w:ascii="mainFontRegular" w:eastAsia="Times New Roman" w:hAnsi="mainFontRegular" w:cs="Times New Roman"/>
          <w:sz w:val="26"/>
        </w:rPr>
        <w:t xml:space="preserve"> or pharmacologic treatment such as intimate gel. </w:t>
      </w:r>
    </w:p>
    <w:p w14:paraId="3766E21C" w14:textId="77777777" w:rsidR="00CA67C5" w:rsidRPr="00CA67C5" w:rsidRDefault="00CA67C5" w:rsidP="00CA67C5">
      <w:pPr>
        <w:spacing w:before="150" w:after="375" w:line="360" w:lineRule="atLeast"/>
        <w:outlineLvl w:val="3"/>
        <w:rPr>
          <w:rFonts w:ascii="mainFontRegular" w:eastAsia="Times New Roman" w:hAnsi="mainFontRegular" w:cs="Times New Roman"/>
          <w:sz w:val="26"/>
        </w:rPr>
      </w:pPr>
      <w:r w:rsidRPr="00CA67C5">
        <w:rPr>
          <w:rFonts w:ascii="mainFontRegular" w:eastAsia="Times New Roman" w:hAnsi="mainFontRegular" w:cs="Times New Roman"/>
          <w:sz w:val="26"/>
        </w:rPr>
        <w:t>Talk to us about it.</w:t>
      </w:r>
    </w:p>
    <w:p w14:paraId="00FD2C3C" w14:textId="77777777" w:rsidR="00CA67C5" w:rsidRDefault="00BD0290" w:rsidP="00CA67C5">
      <w:pPr>
        <w:spacing w:before="150" w:after="375" w:line="360" w:lineRule="atLeast"/>
        <w:outlineLvl w:val="3"/>
        <w:rPr>
          <w:rFonts w:ascii="mainFontRegular" w:eastAsia="Times New Roman" w:hAnsi="mainFontRegular" w:cs="Times New Roman"/>
          <w:b/>
          <w:bCs/>
          <w:sz w:val="26"/>
        </w:rPr>
      </w:pPr>
      <w:ins w:id="12" w:author="Ramy Rizk" w:date="2018-07-18T13:13:00Z">
        <w:r w:rsidRPr="001936E3">
          <w:rPr>
            <w:rFonts w:ascii="mainFontRegular" w:eastAsia="Times New Roman" w:hAnsi="mainFontRegular" w:cs="Times New Roman"/>
            <w:b/>
            <w:bCs/>
            <w:sz w:val="26"/>
            <w:vertAlign w:val="superscript"/>
          </w:rPr>
          <w:t>1</w:t>
        </w:r>
      </w:ins>
      <w:ins w:id="13" w:author="Ramy Rizk" w:date="2018-07-18T13:12:00Z">
        <w:r w:rsidRPr="001936E3">
          <w:rPr>
            <w:rFonts w:ascii="mainFontRegular" w:eastAsia="Times New Roman" w:hAnsi="mainFontRegular" w:cs="Times New Roman"/>
            <w:b/>
            <w:bCs/>
            <w:sz w:val="26"/>
          </w:rPr>
          <w:t xml:space="preserve"> </w:t>
        </w:r>
      </w:ins>
      <w:r w:rsidR="00CA67C5" w:rsidRPr="00CA67C5">
        <w:rPr>
          <w:rFonts w:ascii="mainFontRegular" w:eastAsia="Times New Roman" w:hAnsi="mainFontRegular" w:cs="Times New Roman"/>
          <w:b/>
          <w:bCs/>
          <w:sz w:val="26"/>
        </w:rPr>
        <w:t>Middle East Fertility Society Journal (2013) 18, 187–190</w:t>
      </w:r>
    </w:p>
    <w:p w14:paraId="0B96A808" w14:textId="77777777" w:rsidR="001936E3" w:rsidRDefault="001936E3" w:rsidP="00CA67C5">
      <w:pPr>
        <w:spacing w:before="150" w:after="375" w:line="360" w:lineRule="atLeast"/>
        <w:outlineLvl w:val="3"/>
        <w:rPr>
          <w:rFonts w:ascii="mainFontRegular" w:eastAsia="Times New Roman" w:hAnsi="mainFontRegular" w:cs="Times New Roman"/>
          <w:b/>
          <w:bCs/>
          <w:sz w:val="26"/>
        </w:rPr>
      </w:pPr>
    </w:p>
    <w:p w14:paraId="2DB8F128" w14:textId="77777777" w:rsidR="001936E3" w:rsidRPr="00CA67C5" w:rsidRDefault="001936E3" w:rsidP="00CA67C5">
      <w:pPr>
        <w:spacing w:before="150" w:after="375" w:line="360" w:lineRule="atLeast"/>
        <w:outlineLvl w:val="3"/>
        <w:rPr>
          <w:rFonts w:ascii="mainFontRegular" w:eastAsia="Times New Roman" w:hAnsi="mainFontRegular" w:cs="Times New Roman"/>
          <w:b/>
          <w:bCs/>
          <w:sz w:val="26"/>
        </w:rPr>
      </w:pPr>
    </w:p>
    <w:p w14:paraId="2B085DFE" w14:textId="77777777" w:rsidR="00BD0290" w:rsidRPr="00EB1455" w:rsidRDefault="00BD0290" w:rsidP="00BD0290">
      <w:pPr>
        <w:pStyle w:val="Heading1"/>
        <w:pBdr>
          <w:bottom w:val="single" w:sz="12" w:space="11" w:color="D7768A"/>
        </w:pBdr>
        <w:spacing w:before="300" w:beforeAutospacing="0" w:after="375" w:afterAutospacing="0" w:line="594" w:lineRule="atLeast"/>
        <w:rPr>
          <w:rFonts w:ascii="mainFontBold" w:hAnsi="mainFontBold"/>
          <w:sz w:val="28"/>
          <w:szCs w:val="22"/>
        </w:rPr>
      </w:pPr>
      <w:r w:rsidRPr="00EB1455">
        <w:rPr>
          <w:rFonts w:ascii="mainFontBold" w:hAnsi="mainFontBold"/>
          <w:sz w:val="28"/>
          <w:szCs w:val="22"/>
        </w:rPr>
        <w:lastRenderedPageBreak/>
        <w:t xml:space="preserve">What is </w:t>
      </w:r>
      <w:ins w:id="14" w:author="Ramy Rizk" w:date="2018-07-18T14:48:00Z">
        <w:r w:rsidR="00EB1455" w:rsidRPr="00EB1455">
          <w:rPr>
            <w:rFonts w:ascii="mainFontRegular" w:hAnsi="mainFontRegular"/>
            <w:bCs w:val="0"/>
            <w:color w:val="000000"/>
            <w:sz w:val="28"/>
            <w:szCs w:val="22"/>
          </w:rPr>
          <w:t>VSENSE</w:t>
        </w:r>
        <w:r w:rsidR="00EB1455" w:rsidRPr="00EB1455">
          <w:rPr>
            <w:rFonts w:ascii="mainFontRegular" w:hAnsi="mainFontRegular"/>
            <w:bCs w:val="0"/>
            <w:color w:val="000000"/>
            <w:sz w:val="28"/>
            <w:szCs w:val="22"/>
            <w:vertAlign w:val="superscript"/>
          </w:rPr>
          <w:t>®</w:t>
        </w:r>
      </w:ins>
      <w:r w:rsidR="00EB1455" w:rsidRPr="00EB1455">
        <w:rPr>
          <w:rFonts w:ascii="mainFontRegular" w:hAnsi="mainFontRegular"/>
          <w:b w:val="0"/>
          <w:bCs w:val="0"/>
          <w:color w:val="000000"/>
          <w:sz w:val="28"/>
          <w:szCs w:val="22"/>
        </w:rPr>
        <w:t xml:space="preserve"> </w:t>
      </w:r>
      <w:del w:id="15" w:author="Ramy Rizk" w:date="2018-07-18T14:48:00Z">
        <w:r w:rsidRPr="00EB1455" w:rsidDel="00EB1455">
          <w:rPr>
            <w:rFonts w:ascii="mainFontBold" w:hAnsi="mainFontBold"/>
            <w:sz w:val="28"/>
            <w:szCs w:val="22"/>
          </w:rPr>
          <w:delText>VSENSE</w:delText>
        </w:r>
      </w:del>
      <w:r w:rsidRPr="00EB1455">
        <w:rPr>
          <w:rFonts w:ascii="mainFontBold" w:hAnsi="mainFontBold"/>
          <w:sz w:val="28"/>
          <w:szCs w:val="22"/>
        </w:rPr>
        <w:t>?</w:t>
      </w:r>
    </w:p>
    <w:p w14:paraId="7B0A9BEB" w14:textId="77777777" w:rsidR="00BD0290" w:rsidRPr="001936E3" w:rsidRDefault="00BD0290" w:rsidP="00BD0290">
      <w:pPr>
        <w:pStyle w:val="Heading4"/>
        <w:spacing w:before="150" w:beforeAutospacing="0" w:after="0" w:afterAutospacing="0" w:line="360" w:lineRule="atLeast"/>
        <w:rPr>
          <w:rFonts w:ascii="mainFontRegular" w:hAnsi="mainFontRegular"/>
          <w:b w:val="0"/>
          <w:bCs w:val="0"/>
          <w:color w:val="000000"/>
          <w:sz w:val="26"/>
          <w:szCs w:val="22"/>
        </w:rPr>
      </w:pPr>
      <w:del w:id="16" w:author="Ramy Rizk" w:date="2018-07-18T13:09:00Z">
        <w:r w:rsidRPr="001936E3" w:rsidDel="00BD0290">
          <w:rPr>
            <w:rFonts w:ascii="mainFontRegular" w:hAnsi="mainFontRegular"/>
            <w:b w:val="0"/>
            <w:bCs w:val="0"/>
            <w:color w:val="000000"/>
            <w:sz w:val="26"/>
            <w:szCs w:val="22"/>
          </w:rPr>
          <w:delText>VSENSE ®</w:delText>
        </w:r>
      </w:del>
      <w:r w:rsidR="00EB1455">
        <w:rPr>
          <w:rFonts w:ascii="mainFontRegular" w:hAnsi="mainFontRegular"/>
          <w:b w:val="0"/>
          <w:bCs w:val="0"/>
          <w:color w:val="000000"/>
          <w:sz w:val="26"/>
          <w:szCs w:val="22"/>
        </w:rPr>
        <w:t xml:space="preserve"> </w:t>
      </w:r>
      <w:ins w:id="17" w:author="Ramy Rizk" w:date="2018-07-18T13:09:00Z">
        <w:r w:rsidRPr="001936E3">
          <w:rPr>
            <w:rFonts w:ascii="mainFontRegular" w:hAnsi="mainFontRegular"/>
            <w:b w:val="0"/>
            <w:bCs w:val="0"/>
            <w:color w:val="000000"/>
            <w:sz w:val="26"/>
            <w:szCs w:val="22"/>
          </w:rPr>
          <w:t>VSENSE</w:t>
        </w:r>
        <w:r w:rsidRPr="001936E3">
          <w:rPr>
            <w:rFonts w:ascii="mainFontRegular" w:hAnsi="mainFontRegular"/>
            <w:b w:val="0"/>
            <w:bCs w:val="0"/>
            <w:color w:val="000000"/>
            <w:sz w:val="26"/>
            <w:szCs w:val="22"/>
            <w:vertAlign w:val="superscript"/>
          </w:rPr>
          <w:t>®</w:t>
        </w:r>
      </w:ins>
      <w:r w:rsidR="00EB1455">
        <w:rPr>
          <w:rFonts w:ascii="mainFontRegular" w:hAnsi="mainFontRegular"/>
          <w:b w:val="0"/>
          <w:bCs w:val="0"/>
          <w:color w:val="000000"/>
          <w:sz w:val="26"/>
          <w:szCs w:val="22"/>
        </w:rPr>
        <w:t xml:space="preserve"> </w:t>
      </w:r>
      <w:r w:rsidRPr="001936E3">
        <w:rPr>
          <w:rFonts w:ascii="mainFontRegular" w:hAnsi="mainFontRegular"/>
          <w:b w:val="0"/>
          <w:bCs w:val="0"/>
          <w:color w:val="000000"/>
          <w:sz w:val="26"/>
          <w:szCs w:val="22"/>
        </w:rPr>
        <w:t xml:space="preserve">is a globally patented gel formulation derived from natural ingredients. </w:t>
      </w:r>
    </w:p>
    <w:p w14:paraId="610C893B" w14:textId="77777777" w:rsidR="00BD0290" w:rsidRPr="001936E3" w:rsidRDefault="00BD0290" w:rsidP="00BD0290">
      <w:pPr>
        <w:pStyle w:val="Heading4"/>
        <w:spacing w:before="150" w:beforeAutospacing="0" w:after="0" w:afterAutospacing="0" w:line="360" w:lineRule="atLeast"/>
        <w:rPr>
          <w:rFonts w:ascii="mainFontRegular" w:hAnsi="mainFontRegular"/>
          <w:b w:val="0"/>
          <w:bCs w:val="0"/>
          <w:color w:val="000000"/>
          <w:sz w:val="26"/>
          <w:szCs w:val="22"/>
        </w:rPr>
      </w:pPr>
      <w:r w:rsidRPr="001936E3">
        <w:rPr>
          <w:rFonts w:ascii="mainFontRegular" w:hAnsi="mainFontRegular"/>
          <w:b w:val="0"/>
          <w:bCs w:val="0"/>
          <w:color w:val="000000"/>
          <w:sz w:val="26"/>
          <w:szCs w:val="22"/>
        </w:rPr>
        <w:t xml:space="preserve">Its active ingredient is </w:t>
      </w:r>
      <w:proofErr w:type="spellStart"/>
      <w:r w:rsidRPr="001936E3">
        <w:rPr>
          <w:rFonts w:ascii="mainFontRegular" w:hAnsi="mainFontRegular"/>
          <w:b w:val="0"/>
          <w:bCs w:val="0"/>
          <w:color w:val="000000"/>
          <w:sz w:val="26"/>
          <w:szCs w:val="22"/>
        </w:rPr>
        <w:t>Visnadine</w:t>
      </w:r>
      <w:proofErr w:type="spellEnd"/>
      <w:r w:rsidRPr="001936E3">
        <w:rPr>
          <w:rFonts w:ascii="mainFontRegular" w:hAnsi="mainFontRegular"/>
          <w:b w:val="0"/>
          <w:bCs w:val="0"/>
          <w:color w:val="000000"/>
          <w:sz w:val="26"/>
          <w:szCs w:val="22"/>
        </w:rPr>
        <w:t xml:space="preserve">, a natural ingredient that helps to increase blood supply rate, improving sensitivity for a faster reach in sexual arousal. </w:t>
      </w:r>
    </w:p>
    <w:p w14:paraId="38F99299" w14:textId="77777777" w:rsidR="00BD0290" w:rsidRPr="001936E3" w:rsidRDefault="00BD0290" w:rsidP="00BD0290">
      <w:pPr>
        <w:pStyle w:val="Heading4"/>
        <w:spacing w:before="150" w:beforeAutospacing="0" w:after="0" w:afterAutospacing="0" w:line="360" w:lineRule="atLeast"/>
        <w:rPr>
          <w:rFonts w:ascii="mainFontRegular" w:hAnsi="mainFontRegular"/>
          <w:b w:val="0"/>
          <w:bCs w:val="0"/>
          <w:color w:val="000000"/>
          <w:sz w:val="26"/>
          <w:szCs w:val="22"/>
        </w:rPr>
      </w:pPr>
      <w:r w:rsidRPr="001936E3">
        <w:rPr>
          <w:rFonts w:ascii="mainFontRegular" w:hAnsi="mainFontRegular"/>
          <w:b w:val="0"/>
          <w:bCs w:val="0"/>
          <w:color w:val="000000"/>
          <w:sz w:val="26"/>
          <w:szCs w:val="22"/>
        </w:rPr>
        <w:t xml:space="preserve">Clinical tests have </w:t>
      </w:r>
      <w:del w:id="18" w:author="Ramy Rizk" w:date="2018-07-18T13:10:00Z">
        <w:r w:rsidRPr="001936E3" w:rsidDel="00BD0290">
          <w:rPr>
            <w:rFonts w:ascii="mainFontRegular" w:hAnsi="mainFontRegular"/>
            <w:b w:val="0"/>
            <w:bCs w:val="0"/>
            <w:color w:val="000000"/>
            <w:sz w:val="26"/>
            <w:szCs w:val="22"/>
          </w:rPr>
          <w:delText>demons trated</w:delText>
        </w:r>
      </w:del>
      <w:r w:rsidR="00EB1455">
        <w:rPr>
          <w:rFonts w:ascii="mainFontRegular" w:hAnsi="mainFontRegular"/>
          <w:b w:val="0"/>
          <w:bCs w:val="0"/>
          <w:color w:val="000000"/>
          <w:sz w:val="26"/>
          <w:szCs w:val="22"/>
        </w:rPr>
        <w:t xml:space="preserve"> </w:t>
      </w:r>
      <w:ins w:id="19" w:author="Ramy Rizk" w:date="2018-07-18T13:10:00Z">
        <w:r w:rsidRPr="001936E3">
          <w:rPr>
            <w:rFonts w:ascii="mainFontRegular" w:hAnsi="mainFontRegular"/>
            <w:b w:val="0"/>
            <w:bCs w:val="0"/>
            <w:color w:val="000000"/>
            <w:sz w:val="26"/>
            <w:szCs w:val="22"/>
          </w:rPr>
          <w:t>demonstrated</w:t>
        </w:r>
      </w:ins>
      <w:r w:rsidRPr="001936E3">
        <w:rPr>
          <w:rFonts w:ascii="mainFontRegular" w:hAnsi="mainFontRegular"/>
          <w:b w:val="0"/>
          <w:bCs w:val="0"/>
          <w:color w:val="000000"/>
          <w:sz w:val="26"/>
          <w:szCs w:val="22"/>
        </w:rPr>
        <w:t xml:space="preserve"> </w:t>
      </w:r>
      <w:del w:id="20" w:author="Ramy Rizk" w:date="2018-07-18T13:11:00Z">
        <w:r w:rsidRPr="001936E3" w:rsidDel="00BD0290">
          <w:rPr>
            <w:rFonts w:ascii="mainFontRegular" w:hAnsi="mainFontRegular"/>
            <w:b w:val="0"/>
            <w:bCs w:val="0"/>
            <w:color w:val="000000"/>
            <w:sz w:val="26"/>
            <w:szCs w:val="22"/>
          </w:rPr>
          <w:delText>VSENSE’S ®</w:delText>
        </w:r>
      </w:del>
      <w:r w:rsidR="00EB1455">
        <w:rPr>
          <w:rFonts w:ascii="mainFontRegular" w:hAnsi="mainFontRegular"/>
          <w:b w:val="0"/>
          <w:bCs w:val="0"/>
          <w:color w:val="000000"/>
          <w:sz w:val="26"/>
          <w:szCs w:val="22"/>
        </w:rPr>
        <w:t xml:space="preserve"> </w:t>
      </w:r>
      <w:ins w:id="21" w:author="Ramy Rizk" w:date="2018-07-18T13:11:00Z">
        <w:r w:rsidRPr="001936E3">
          <w:rPr>
            <w:rFonts w:ascii="mainFontRegular" w:hAnsi="mainFontRegular"/>
            <w:b w:val="0"/>
            <w:bCs w:val="0"/>
            <w:color w:val="000000"/>
            <w:sz w:val="26"/>
            <w:szCs w:val="22"/>
          </w:rPr>
          <w:t>VSENSE</w:t>
        </w:r>
        <w:r w:rsidRPr="001936E3">
          <w:rPr>
            <w:rFonts w:ascii="mainFontRegular" w:hAnsi="mainFontRegular"/>
            <w:b w:val="0"/>
            <w:bCs w:val="0"/>
            <w:color w:val="000000"/>
            <w:sz w:val="26"/>
            <w:szCs w:val="22"/>
            <w:vertAlign w:val="superscript"/>
          </w:rPr>
          <w:t>®</w:t>
        </w:r>
        <w:r w:rsidRPr="001936E3">
          <w:rPr>
            <w:rFonts w:ascii="mainFontRegular" w:hAnsi="mainFontRegular"/>
            <w:b w:val="0"/>
            <w:bCs w:val="0"/>
            <w:color w:val="000000"/>
            <w:sz w:val="26"/>
            <w:szCs w:val="22"/>
          </w:rPr>
          <w:t>’s</w:t>
        </w:r>
      </w:ins>
      <w:r w:rsidR="00EB1455">
        <w:rPr>
          <w:rFonts w:ascii="mainFontRegular" w:hAnsi="mainFontRegular"/>
          <w:b w:val="0"/>
          <w:bCs w:val="0"/>
          <w:color w:val="000000"/>
          <w:sz w:val="26"/>
          <w:szCs w:val="22"/>
        </w:rPr>
        <w:t xml:space="preserve"> </w:t>
      </w:r>
      <w:r w:rsidRPr="001936E3">
        <w:rPr>
          <w:rFonts w:ascii="mainFontRegular" w:hAnsi="mainFontRegular"/>
          <w:b w:val="0"/>
          <w:bCs w:val="0"/>
          <w:color w:val="000000"/>
          <w:sz w:val="26"/>
          <w:szCs w:val="22"/>
        </w:rPr>
        <w:t xml:space="preserve">benefits in producing an adequate degree of lubrication </w:t>
      </w:r>
      <w:del w:id="22" w:author="Ramy Rizk" w:date="2018-07-18T13:11:00Z">
        <w:r w:rsidRPr="001936E3" w:rsidDel="00BD0290">
          <w:rPr>
            <w:rFonts w:ascii="mainFontRegular" w:hAnsi="mainFontRegular"/>
            <w:b w:val="0"/>
            <w:bCs w:val="0"/>
            <w:color w:val="000000"/>
            <w:sz w:val="26"/>
            <w:szCs w:val="22"/>
          </w:rPr>
          <w:delText>as well as</w:delText>
        </w:r>
      </w:del>
      <w:r w:rsidR="00EB1455">
        <w:rPr>
          <w:rFonts w:ascii="mainFontRegular" w:hAnsi="mainFontRegular"/>
          <w:b w:val="0"/>
          <w:bCs w:val="0"/>
          <w:color w:val="000000"/>
          <w:sz w:val="26"/>
          <w:szCs w:val="22"/>
        </w:rPr>
        <w:t xml:space="preserve"> </w:t>
      </w:r>
      <w:ins w:id="23" w:author="Ramy Rizk" w:date="2018-07-18T13:11:00Z">
        <w:r w:rsidRPr="001936E3">
          <w:rPr>
            <w:rFonts w:ascii="mainFontRegular" w:hAnsi="mainFontRegular"/>
            <w:b w:val="0"/>
            <w:bCs w:val="0"/>
            <w:color w:val="000000"/>
            <w:sz w:val="26"/>
            <w:szCs w:val="22"/>
          </w:rPr>
          <w:t>and</w:t>
        </w:r>
      </w:ins>
      <w:r w:rsidRPr="001936E3">
        <w:rPr>
          <w:rFonts w:ascii="mainFontRegular" w:hAnsi="mainFontRegular"/>
          <w:b w:val="0"/>
          <w:bCs w:val="0"/>
          <w:color w:val="000000"/>
          <w:sz w:val="26"/>
          <w:szCs w:val="22"/>
        </w:rPr>
        <w:t xml:space="preserve"> clitoral swelling, resulting in a pleasant feeling of warmth and total well-being. </w:t>
      </w:r>
    </w:p>
    <w:p w14:paraId="5979BC37" w14:textId="77777777" w:rsidR="00BD0290" w:rsidRPr="001936E3" w:rsidRDefault="00BD0290" w:rsidP="00BD0290">
      <w:pPr>
        <w:pStyle w:val="Heading4"/>
        <w:spacing w:before="150" w:beforeAutospacing="0" w:after="0" w:afterAutospacing="0" w:line="360" w:lineRule="atLeast"/>
        <w:rPr>
          <w:rFonts w:ascii="mainFontRegular" w:hAnsi="mainFontRegular"/>
          <w:b w:val="0"/>
          <w:bCs w:val="0"/>
          <w:color w:val="000000"/>
          <w:sz w:val="26"/>
          <w:szCs w:val="22"/>
        </w:rPr>
      </w:pPr>
      <w:r w:rsidRPr="001936E3">
        <w:rPr>
          <w:rFonts w:ascii="mainFontRegular" w:hAnsi="mainFontRegular"/>
          <w:b w:val="0"/>
          <w:bCs w:val="0"/>
          <w:color w:val="000000"/>
          <w:sz w:val="26"/>
          <w:szCs w:val="22"/>
        </w:rPr>
        <w:t xml:space="preserve">With a </w:t>
      </w:r>
      <w:del w:id="24" w:author="Ramy Rizk" w:date="2018-07-18T13:11:00Z">
        <w:r w:rsidRPr="001936E3" w:rsidDel="00BD0290">
          <w:rPr>
            <w:rFonts w:ascii="mainFontRegular" w:hAnsi="mainFontRegular"/>
            <w:b w:val="0"/>
            <w:bCs w:val="0"/>
            <w:color w:val="000000"/>
            <w:sz w:val="26"/>
            <w:szCs w:val="22"/>
          </w:rPr>
          <w:delText>PH</w:delText>
        </w:r>
      </w:del>
      <w:r w:rsidR="00EB1455">
        <w:rPr>
          <w:rFonts w:ascii="mainFontRegular" w:hAnsi="mainFontRegular"/>
          <w:b w:val="0"/>
          <w:bCs w:val="0"/>
          <w:color w:val="000000"/>
          <w:sz w:val="26"/>
          <w:szCs w:val="22"/>
        </w:rPr>
        <w:t xml:space="preserve"> </w:t>
      </w:r>
      <w:ins w:id="25" w:author="Ramy Rizk" w:date="2018-07-18T13:11:00Z">
        <w:r w:rsidRPr="001936E3">
          <w:rPr>
            <w:rFonts w:ascii="mainFontRegular" w:hAnsi="mainFontRegular"/>
            <w:b w:val="0"/>
            <w:bCs w:val="0"/>
            <w:color w:val="000000"/>
            <w:sz w:val="26"/>
            <w:szCs w:val="22"/>
          </w:rPr>
          <w:t xml:space="preserve">pH </w:t>
        </w:r>
      </w:ins>
      <w:r w:rsidRPr="001936E3">
        <w:rPr>
          <w:rFonts w:ascii="mainFontRegular" w:hAnsi="mainFontRegular"/>
          <w:b w:val="0"/>
          <w:bCs w:val="0"/>
          <w:color w:val="000000"/>
          <w:sz w:val="26"/>
          <w:szCs w:val="22"/>
        </w:rPr>
        <w:t xml:space="preserve">level of 6.0, </w:t>
      </w:r>
      <w:ins w:id="26" w:author="Ramy Rizk" w:date="2018-07-18T13:12:00Z">
        <w:r w:rsidRPr="001936E3">
          <w:rPr>
            <w:rFonts w:ascii="mainFontRegular" w:hAnsi="mainFontRegular"/>
            <w:b w:val="0"/>
            <w:bCs w:val="0"/>
            <w:color w:val="000000"/>
            <w:sz w:val="26"/>
            <w:szCs w:val="22"/>
          </w:rPr>
          <w:t>VSENSE</w:t>
        </w:r>
        <w:r w:rsidRPr="001936E3">
          <w:rPr>
            <w:rFonts w:ascii="mainFontRegular" w:hAnsi="mainFontRegular"/>
            <w:b w:val="0"/>
            <w:bCs w:val="0"/>
            <w:color w:val="000000"/>
            <w:sz w:val="26"/>
            <w:szCs w:val="22"/>
            <w:vertAlign w:val="superscript"/>
          </w:rPr>
          <w:t>®</w:t>
        </w:r>
      </w:ins>
      <w:r w:rsidR="00EB1455">
        <w:rPr>
          <w:rFonts w:ascii="mainFontRegular" w:hAnsi="mainFontRegular"/>
          <w:b w:val="0"/>
          <w:bCs w:val="0"/>
          <w:color w:val="000000"/>
          <w:sz w:val="26"/>
          <w:szCs w:val="22"/>
          <w:vertAlign w:val="superscript"/>
        </w:rPr>
        <w:t xml:space="preserve"> </w:t>
      </w:r>
      <w:del w:id="27" w:author="Ramy Rizk" w:date="2018-07-18T13:12:00Z">
        <w:r w:rsidRPr="001936E3" w:rsidDel="00BD0290">
          <w:rPr>
            <w:rFonts w:ascii="mainFontRegular" w:hAnsi="mainFontRegular"/>
            <w:b w:val="0"/>
            <w:bCs w:val="0"/>
            <w:color w:val="000000"/>
            <w:sz w:val="26"/>
            <w:szCs w:val="22"/>
          </w:rPr>
          <w:delText>VSENSE ®</w:delText>
        </w:r>
      </w:del>
      <w:r w:rsidRPr="001936E3">
        <w:rPr>
          <w:rFonts w:ascii="mainFontRegular" w:hAnsi="mainFontRegular"/>
          <w:b w:val="0"/>
          <w:bCs w:val="0"/>
          <w:color w:val="000000"/>
          <w:sz w:val="26"/>
          <w:szCs w:val="22"/>
        </w:rPr>
        <w:t xml:space="preserve"> is </w:t>
      </w:r>
      <w:del w:id="28" w:author="Ramy Rizk" w:date="2018-07-18T14:35:00Z">
        <w:r w:rsidRPr="001936E3" w:rsidDel="00FA6B54">
          <w:rPr>
            <w:rFonts w:ascii="mainFontRegular" w:hAnsi="mainFontRegular"/>
            <w:b w:val="0"/>
            <w:bCs w:val="0"/>
            <w:color w:val="000000"/>
            <w:sz w:val="26"/>
            <w:szCs w:val="22"/>
          </w:rPr>
          <w:delText>well tolerated</w:delText>
        </w:r>
      </w:del>
      <w:r w:rsidR="00EB1455">
        <w:rPr>
          <w:rFonts w:ascii="mainFontRegular" w:hAnsi="mainFontRegular"/>
          <w:b w:val="0"/>
          <w:bCs w:val="0"/>
          <w:color w:val="000000"/>
          <w:sz w:val="26"/>
          <w:szCs w:val="22"/>
        </w:rPr>
        <w:t xml:space="preserve"> </w:t>
      </w:r>
      <w:ins w:id="29" w:author="Ramy Rizk" w:date="2018-07-18T14:35:00Z">
        <w:r w:rsidR="00FA6B54">
          <w:rPr>
            <w:rFonts w:ascii="mainFontRegular" w:hAnsi="mainFontRegular"/>
            <w:b w:val="0"/>
            <w:bCs w:val="0"/>
            <w:color w:val="000000"/>
            <w:sz w:val="26"/>
            <w:szCs w:val="22"/>
          </w:rPr>
          <w:t>well-tolerated</w:t>
        </w:r>
      </w:ins>
      <w:r w:rsidRPr="001936E3">
        <w:rPr>
          <w:rFonts w:ascii="mainFontRegular" w:hAnsi="mainFontRegular"/>
          <w:b w:val="0"/>
          <w:bCs w:val="0"/>
          <w:color w:val="000000"/>
          <w:sz w:val="26"/>
          <w:szCs w:val="22"/>
        </w:rPr>
        <w:t xml:space="preserve"> and does not leave any traces on garments. It has also been extensively tested. </w:t>
      </w:r>
    </w:p>
    <w:p w14:paraId="2E367282" w14:textId="77777777" w:rsidR="00BD0290" w:rsidRPr="001936E3" w:rsidRDefault="00BD0290" w:rsidP="00BD0290">
      <w:pPr>
        <w:pStyle w:val="text"/>
        <w:numPr>
          <w:ilvl w:val="0"/>
          <w:numId w:val="2"/>
        </w:numPr>
        <w:spacing w:before="0" w:beforeAutospacing="0" w:after="0" w:afterAutospacing="0" w:line="360" w:lineRule="atLeast"/>
        <w:ind w:left="300"/>
        <w:rPr>
          <w:rFonts w:ascii="mainFontRegular" w:hAnsi="mainFontRegular"/>
          <w:color w:val="000000"/>
          <w:sz w:val="26"/>
          <w:szCs w:val="22"/>
        </w:rPr>
      </w:pPr>
      <w:del w:id="30" w:author="Ramy Rizk" w:date="2018-07-18T13:13:00Z">
        <w:r w:rsidRPr="001936E3" w:rsidDel="00BD0290">
          <w:rPr>
            <w:rFonts w:ascii="mainFontRegular" w:hAnsi="mainFontRegular"/>
            <w:color w:val="000000"/>
            <w:sz w:val="26"/>
            <w:szCs w:val="22"/>
          </w:rPr>
          <w:delText>Inability tIntensifies</w:delText>
        </w:r>
      </w:del>
      <w:r w:rsidR="00EB1455">
        <w:rPr>
          <w:rFonts w:ascii="mainFontRegular" w:hAnsi="mainFontRegular"/>
          <w:color w:val="000000"/>
          <w:sz w:val="26"/>
          <w:szCs w:val="22"/>
        </w:rPr>
        <w:t xml:space="preserve"> </w:t>
      </w:r>
      <w:ins w:id="31" w:author="Ramy Rizk" w:date="2018-07-18T13:13:00Z">
        <w:r w:rsidRPr="001936E3">
          <w:rPr>
            <w:rFonts w:ascii="mainFontRegular" w:hAnsi="mainFontRegular"/>
            <w:color w:val="000000"/>
            <w:sz w:val="26"/>
            <w:szCs w:val="22"/>
          </w:rPr>
          <w:t>Intensifies</w:t>
        </w:r>
      </w:ins>
      <w:r w:rsidRPr="001936E3">
        <w:rPr>
          <w:rFonts w:ascii="mainFontRegular" w:hAnsi="mainFontRegular"/>
          <w:color w:val="000000"/>
          <w:sz w:val="26"/>
          <w:szCs w:val="22"/>
        </w:rPr>
        <w:t xml:space="preserve"> sensitivity of your intimate area giving a warm sensation. </w:t>
      </w:r>
    </w:p>
    <w:p w14:paraId="79D3A79C" w14:textId="77777777" w:rsidR="00BD0290" w:rsidRPr="001936E3" w:rsidRDefault="00BD0290" w:rsidP="00BD0290">
      <w:pPr>
        <w:pStyle w:val="text"/>
        <w:numPr>
          <w:ilvl w:val="0"/>
          <w:numId w:val="2"/>
        </w:numPr>
        <w:spacing w:before="0" w:beforeAutospacing="0" w:after="0" w:afterAutospacing="0" w:line="360" w:lineRule="atLeast"/>
        <w:ind w:left="300"/>
        <w:rPr>
          <w:rFonts w:ascii="mainFontRegular" w:hAnsi="mainFontRegular"/>
          <w:color w:val="000000"/>
          <w:sz w:val="26"/>
          <w:szCs w:val="22"/>
        </w:rPr>
      </w:pPr>
      <w:r w:rsidRPr="001936E3">
        <w:rPr>
          <w:rFonts w:ascii="mainFontRegular" w:hAnsi="mainFontRegular"/>
          <w:color w:val="000000"/>
          <w:sz w:val="26"/>
          <w:szCs w:val="22"/>
        </w:rPr>
        <w:t xml:space="preserve">Prevents dryness as it restores natural moisture in your intimate area. </w:t>
      </w:r>
    </w:p>
    <w:p w14:paraId="47D20954" w14:textId="77777777" w:rsidR="00BD0290" w:rsidRPr="001936E3" w:rsidRDefault="00BD0290" w:rsidP="00BD0290">
      <w:pPr>
        <w:pStyle w:val="text"/>
        <w:numPr>
          <w:ilvl w:val="0"/>
          <w:numId w:val="2"/>
        </w:numPr>
        <w:spacing w:before="0" w:beforeAutospacing="0" w:after="0" w:afterAutospacing="0" w:line="360" w:lineRule="atLeast"/>
        <w:ind w:left="300"/>
        <w:rPr>
          <w:rFonts w:ascii="mainFontRegular" w:hAnsi="mainFontRegular"/>
          <w:color w:val="000000"/>
          <w:sz w:val="26"/>
          <w:szCs w:val="22"/>
        </w:rPr>
      </w:pPr>
      <w:r w:rsidRPr="001936E3">
        <w:rPr>
          <w:rFonts w:ascii="mainFontRegular" w:hAnsi="mainFontRegular"/>
          <w:color w:val="000000"/>
          <w:sz w:val="26"/>
          <w:szCs w:val="22"/>
        </w:rPr>
        <w:t xml:space="preserve">Stimulates vaginal lubrication. </w:t>
      </w:r>
    </w:p>
    <w:p w14:paraId="5FBCA684" w14:textId="77777777" w:rsidR="00CA67C5" w:rsidRPr="001936E3" w:rsidRDefault="00BD0290" w:rsidP="00CA67C5">
      <w:pPr>
        <w:pStyle w:val="text"/>
        <w:numPr>
          <w:ilvl w:val="0"/>
          <w:numId w:val="2"/>
        </w:numPr>
        <w:spacing w:before="0" w:beforeAutospacing="0" w:after="0" w:afterAutospacing="0" w:line="360" w:lineRule="atLeast"/>
        <w:ind w:left="300"/>
        <w:rPr>
          <w:rFonts w:ascii="mainFontRegular" w:hAnsi="mainFontRegular"/>
          <w:color w:val="000000"/>
          <w:sz w:val="26"/>
          <w:szCs w:val="22"/>
        </w:rPr>
      </w:pPr>
      <w:r w:rsidRPr="001936E3">
        <w:rPr>
          <w:rFonts w:ascii="mainFontRegular" w:hAnsi="mainFontRegular"/>
          <w:color w:val="000000"/>
          <w:sz w:val="26"/>
          <w:szCs w:val="22"/>
        </w:rPr>
        <w:t xml:space="preserve">Helps reach pleasurable orgasms and increases intimacy. </w:t>
      </w:r>
    </w:p>
    <w:p w14:paraId="634D0F56" w14:textId="77777777" w:rsidR="00BD0290" w:rsidRPr="001936E3" w:rsidRDefault="00BD0290" w:rsidP="00BD0290">
      <w:pPr>
        <w:pStyle w:val="text"/>
        <w:spacing w:before="0" w:beforeAutospacing="0" w:after="0" w:afterAutospacing="0" w:line="360" w:lineRule="atLeast"/>
        <w:rPr>
          <w:rFonts w:ascii="mainFontRegular" w:hAnsi="mainFontRegular"/>
          <w:color w:val="000000"/>
          <w:sz w:val="26"/>
          <w:szCs w:val="22"/>
        </w:rPr>
      </w:pPr>
    </w:p>
    <w:p w14:paraId="1E5239F9" w14:textId="77777777" w:rsidR="00BD0290" w:rsidRPr="00EB1455" w:rsidRDefault="00BD0290" w:rsidP="00BD0290">
      <w:pPr>
        <w:pStyle w:val="Heading1"/>
        <w:pBdr>
          <w:bottom w:val="single" w:sz="12" w:space="11" w:color="D7768A"/>
        </w:pBdr>
        <w:spacing w:before="300" w:beforeAutospacing="0" w:after="375" w:afterAutospacing="0" w:line="594" w:lineRule="atLeast"/>
        <w:rPr>
          <w:rFonts w:ascii="mainFontBold" w:hAnsi="mainFontBold"/>
          <w:sz w:val="28"/>
          <w:szCs w:val="22"/>
        </w:rPr>
      </w:pPr>
      <w:r w:rsidRPr="00EB1455">
        <w:rPr>
          <w:rFonts w:ascii="mainFontBold" w:hAnsi="mainFontBold"/>
          <w:sz w:val="28"/>
          <w:szCs w:val="22"/>
        </w:rPr>
        <w:t>Natural Composition</w:t>
      </w:r>
    </w:p>
    <w:p w14:paraId="5386D63B" w14:textId="77777777" w:rsidR="00BD0290" w:rsidRPr="001936E3" w:rsidRDefault="00BD0290" w:rsidP="00BD0290">
      <w:pPr>
        <w:pStyle w:val="Heading4"/>
        <w:spacing w:before="150" w:beforeAutospacing="0" w:after="0" w:afterAutospacing="0" w:line="324" w:lineRule="atLeast"/>
        <w:rPr>
          <w:rFonts w:ascii="mainFontRegular" w:hAnsi="mainFontRegular"/>
          <w:sz w:val="26"/>
          <w:szCs w:val="20"/>
        </w:rPr>
      </w:pPr>
      <w:r w:rsidRPr="001936E3">
        <w:rPr>
          <w:rFonts w:ascii="mainFontRegular" w:hAnsi="mainFontRegular"/>
          <w:sz w:val="26"/>
          <w:szCs w:val="20"/>
        </w:rPr>
        <w:t xml:space="preserve">Panicum </w:t>
      </w:r>
      <w:proofErr w:type="spellStart"/>
      <w:r w:rsidRPr="001936E3">
        <w:rPr>
          <w:rFonts w:ascii="mainFontRegular" w:hAnsi="mainFontRegular"/>
          <w:sz w:val="26"/>
          <w:szCs w:val="20"/>
        </w:rPr>
        <w:t>Miliaceum</w:t>
      </w:r>
      <w:proofErr w:type="spellEnd"/>
      <w:r w:rsidRPr="001936E3">
        <w:rPr>
          <w:rFonts w:ascii="mainFontRegular" w:hAnsi="mainFontRegular"/>
          <w:sz w:val="26"/>
          <w:szCs w:val="20"/>
        </w:rPr>
        <w:t xml:space="preserve"> Extract </w:t>
      </w:r>
    </w:p>
    <w:p w14:paraId="76D567ED" w14:textId="77777777" w:rsidR="00BD0290" w:rsidRPr="001936E3" w:rsidRDefault="00BD0290" w:rsidP="00BD0290">
      <w:pPr>
        <w:pStyle w:val="text"/>
        <w:spacing w:before="0" w:beforeAutospacing="0" w:after="0" w:afterAutospacing="0" w:line="324" w:lineRule="atLeast"/>
        <w:rPr>
          <w:rFonts w:ascii="mainFontRegular" w:hAnsi="mainFontRegular"/>
          <w:sz w:val="26"/>
          <w:szCs w:val="20"/>
        </w:rPr>
      </w:pPr>
      <w:r w:rsidRPr="001936E3">
        <w:rPr>
          <w:rFonts w:ascii="mainFontRegular" w:hAnsi="mainFontRegular"/>
          <w:sz w:val="26"/>
          <w:szCs w:val="20"/>
        </w:rPr>
        <w:t xml:space="preserve">Contains </w:t>
      </w:r>
      <w:del w:id="32" w:author="Ramy Rizk" w:date="2018-07-18T14:46:00Z">
        <w:r w:rsidRPr="001936E3" w:rsidDel="00EB1455">
          <w:rPr>
            <w:rFonts w:ascii="mainFontRegular" w:hAnsi="mainFontRegular"/>
            <w:sz w:val="26"/>
            <w:szCs w:val="20"/>
          </w:rPr>
          <w:delText>silicilic</w:delText>
        </w:r>
      </w:del>
      <w:r w:rsidR="00EB1455">
        <w:rPr>
          <w:rFonts w:ascii="mainFontRegular" w:hAnsi="mainFontRegular"/>
          <w:sz w:val="26"/>
          <w:szCs w:val="20"/>
        </w:rPr>
        <w:t xml:space="preserve"> </w:t>
      </w:r>
      <w:ins w:id="33" w:author="Ramy Rizk" w:date="2018-07-18T14:46:00Z">
        <w:r w:rsidR="00EB1455" w:rsidRPr="001936E3">
          <w:rPr>
            <w:rFonts w:ascii="mainFontRegular" w:hAnsi="mainFontRegular"/>
            <w:sz w:val="26"/>
            <w:szCs w:val="20"/>
          </w:rPr>
          <w:t>salicylic</w:t>
        </w:r>
      </w:ins>
      <w:r w:rsidRPr="001936E3">
        <w:rPr>
          <w:rFonts w:ascii="mainFontRegular" w:hAnsi="mainFontRegular"/>
          <w:sz w:val="26"/>
          <w:szCs w:val="20"/>
        </w:rPr>
        <w:t xml:space="preserve"> acid that promotes formation of collagen and elastin while retaining moisture. A good ingredient for improving hydration, </w:t>
      </w:r>
      <w:commentRangeStart w:id="34"/>
      <w:r w:rsidRPr="001936E3">
        <w:rPr>
          <w:rFonts w:ascii="mainFontRegular" w:hAnsi="mainFontRegular"/>
          <w:sz w:val="26"/>
          <w:szCs w:val="20"/>
        </w:rPr>
        <w:t>firmness</w:t>
      </w:r>
      <w:commentRangeEnd w:id="34"/>
      <w:r w:rsidR="00B87A60">
        <w:rPr>
          <w:rStyle w:val="CommentReference"/>
          <w:rFonts w:asciiTheme="minorHAnsi" w:eastAsiaTheme="minorHAnsi" w:hAnsiTheme="minorHAnsi" w:cstheme="minorBidi"/>
        </w:rPr>
        <w:commentReference w:id="34"/>
      </w:r>
      <w:ins w:id="35" w:author="Ramy Rizk" w:date="2018-07-18T13:16:00Z">
        <w:r w:rsidRPr="001936E3">
          <w:rPr>
            <w:rFonts w:ascii="mainFontRegular" w:hAnsi="mainFontRegular"/>
            <w:sz w:val="26"/>
            <w:szCs w:val="20"/>
          </w:rPr>
          <w:t>,</w:t>
        </w:r>
      </w:ins>
      <w:r w:rsidRPr="001936E3">
        <w:rPr>
          <w:rFonts w:ascii="mainFontRegular" w:hAnsi="mainFontRegular"/>
          <w:sz w:val="26"/>
          <w:szCs w:val="20"/>
        </w:rPr>
        <w:t xml:space="preserve"> and smoothness.</w:t>
      </w:r>
    </w:p>
    <w:p w14:paraId="7400EEC6" w14:textId="77777777" w:rsidR="00BD0290" w:rsidRPr="001936E3" w:rsidRDefault="00BD0290" w:rsidP="00BD0290">
      <w:pPr>
        <w:pStyle w:val="Heading4"/>
        <w:spacing w:before="150" w:beforeAutospacing="0" w:after="0" w:afterAutospacing="0" w:line="324" w:lineRule="atLeast"/>
        <w:rPr>
          <w:rFonts w:ascii="mainFontRegular" w:hAnsi="mainFontRegular"/>
          <w:sz w:val="26"/>
          <w:szCs w:val="22"/>
        </w:rPr>
      </w:pPr>
      <w:proofErr w:type="spellStart"/>
      <w:r w:rsidRPr="001936E3">
        <w:rPr>
          <w:rFonts w:ascii="mainFontRegular" w:hAnsi="mainFontRegular"/>
          <w:sz w:val="26"/>
          <w:szCs w:val="22"/>
        </w:rPr>
        <w:t>Visnadine</w:t>
      </w:r>
      <w:proofErr w:type="spellEnd"/>
      <w:r w:rsidRPr="001936E3">
        <w:rPr>
          <w:rFonts w:ascii="mainFontRegular" w:hAnsi="mainFontRegular"/>
          <w:sz w:val="26"/>
          <w:szCs w:val="22"/>
        </w:rPr>
        <w:t xml:space="preserve"> </w:t>
      </w:r>
    </w:p>
    <w:p w14:paraId="62D50F8C" w14:textId="77777777" w:rsidR="00BD0290" w:rsidRPr="001936E3" w:rsidRDefault="00BD0290" w:rsidP="00BD0290">
      <w:pPr>
        <w:pStyle w:val="text"/>
        <w:spacing w:before="0" w:beforeAutospacing="0" w:after="0" w:afterAutospacing="0" w:line="324" w:lineRule="atLeast"/>
        <w:rPr>
          <w:rFonts w:ascii="mainFontRegular" w:hAnsi="mainFontRegular"/>
          <w:sz w:val="26"/>
          <w:szCs w:val="22"/>
        </w:rPr>
      </w:pPr>
      <w:r w:rsidRPr="001936E3">
        <w:rPr>
          <w:rFonts w:ascii="mainFontRegular" w:hAnsi="mainFontRegular"/>
          <w:sz w:val="26"/>
          <w:szCs w:val="22"/>
        </w:rPr>
        <w:t xml:space="preserve">A natural vasodilator for a woman’s intimate area that helps increase microcirculation. This ingredient aids in restoring the lipid barrier, reducing dryness and irritation, </w:t>
      </w:r>
      <w:del w:id="36" w:author="Ramy Rizk" w:date="2018-07-18T13:16:00Z">
        <w:r w:rsidRPr="001936E3" w:rsidDel="00BD0290">
          <w:rPr>
            <w:rFonts w:ascii="mainFontRegular" w:hAnsi="mainFontRegular"/>
            <w:sz w:val="26"/>
            <w:szCs w:val="22"/>
          </w:rPr>
          <w:delText>at the same time</w:delText>
        </w:r>
      </w:del>
      <w:r w:rsidR="00EB1455">
        <w:rPr>
          <w:rFonts w:ascii="mainFontRegular" w:hAnsi="mainFontRegular"/>
          <w:sz w:val="26"/>
          <w:szCs w:val="22"/>
        </w:rPr>
        <w:t xml:space="preserve"> </w:t>
      </w:r>
      <w:ins w:id="37" w:author="Ramy Rizk" w:date="2018-07-18T13:16:00Z">
        <w:r w:rsidRPr="001936E3">
          <w:rPr>
            <w:rFonts w:ascii="mainFontRegular" w:hAnsi="mainFontRegular"/>
            <w:sz w:val="26"/>
            <w:szCs w:val="22"/>
          </w:rPr>
          <w:t>and</w:t>
        </w:r>
      </w:ins>
      <w:r w:rsidRPr="001936E3">
        <w:rPr>
          <w:rFonts w:ascii="mainFontRegular" w:hAnsi="mainFontRegular"/>
          <w:sz w:val="26"/>
          <w:szCs w:val="22"/>
        </w:rPr>
        <w:t xml:space="preserve"> heightening sensitivity for a faster reach in sexual arousal.</w:t>
      </w:r>
    </w:p>
    <w:p w14:paraId="22C2642C" w14:textId="77777777" w:rsidR="00BD0290" w:rsidRPr="001936E3" w:rsidRDefault="00BD0290" w:rsidP="00BD0290">
      <w:pPr>
        <w:pStyle w:val="text"/>
        <w:spacing w:before="0" w:beforeAutospacing="0" w:after="0" w:afterAutospacing="0" w:line="324" w:lineRule="atLeast"/>
        <w:rPr>
          <w:rFonts w:ascii="mainFontRegular" w:hAnsi="mainFontRegular"/>
          <w:sz w:val="26"/>
          <w:szCs w:val="22"/>
        </w:rPr>
      </w:pPr>
    </w:p>
    <w:p w14:paraId="1689BE8F" w14:textId="77777777" w:rsidR="00BD0290" w:rsidRPr="00CF6A5A" w:rsidRDefault="00BD0290" w:rsidP="00BD0290">
      <w:pPr>
        <w:pStyle w:val="Heading1"/>
        <w:pBdr>
          <w:bottom w:val="single" w:sz="12" w:space="11" w:color="9A293F"/>
        </w:pBdr>
        <w:spacing w:before="300" w:beforeAutospacing="0" w:after="375" w:afterAutospacing="0" w:line="594" w:lineRule="atLeast"/>
        <w:jc w:val="center"/>
        <w:rPr>
          <w:rFonts w:ascii="mainFontBold" w:hAnsi="mainFontBold"/>
          <w:sz w:val="28"/>
          <w:szCs w:val="28"/>
        </w:rPr>
      </w:pPr>
      <w:r w:rsidRPr="00CF6A5A">
        <w:rPr>
          <w:rFonts w:ascii="mainFontBold" w:hAnsi="mainFontBold"/>
          <w:sz w:val="28"/>
          <w:szCs w:val="28"/>
        </w:rPr>
        <w:lastRenderedPageBreak/>
        <w:t xml:space="preserve">How </w:t>
      </w:r>
      <w:del w:id="38" w:author="Ramy Rizk" w:date="2018-07-18T13:17:00Z">
        <w:r w:rsidRPr="00CF6A5A" w:rsidDel="00BD0290">
          <w:rPr>
            <w:rFonts w:ascii="mainFontBold" w:hAnsi="mainFontBold"/>
            <w:sz w:val="28"/>
            <w:szCs w:val="28"/>
          </w:rPr>
          <w:delText xml:space="preserve">To </w:delText>
        </w:r>
      </w:del>
      <w:ins w:id="39" w:author="Ramy Rizk" w:date="2018-07-18T13:17:00Z">
        <w:r w:rsidRPr="00CF6A5A">
          <w:rPr>
            <w:rFonts w:ascii="mainFontBold" w:hAnsi="mainFontBold"/>
            <w:sz w:val="28"/>
            <w:szCs w:val="28"/>
          </w:rPr>
          <w:t xml:space="preserve">to </w:t>
        </w:r>
      </w:ins>
      <w:r w:rsidRPr="00CF6A5A">
        <w:rPr>
          <w:rFonts w:ascii="mainFontBold" w:hAnsi="mainFontBold"/>
          <w:sz w:val="28"/>
          <w:szCs w:val="28"/>
        </w:rPr>
        <w:t>Use?</w:t>
      </w:r>
    </w:p>
    <w:p w14:paraId="3D602DDF" w14:textId="77777777" w:rsidR="00B17235" w:rsidRPr="001936E3" w:rsidRDefault="00B17235" w:rsidP="00B17235">
      <w:pPr>
        <w:pStyle w:val="Heading4"/>
        <w:spacing w:before="150" w:beforeAutospacing="0" w:after="0" w:afterAutospacing="0" w:line="360" w:lineRule="atLeast"/>
        <w:rPr>
          <w:rFonts w:ascii="mainFontRegular" w:hAnsi="mainFontRegular"/>
          <w:b w:val="0"/>
          <w:bCs w:val="0"/>
          <w:sz w:val="26"/>
          <w:szCs w:val="30"/>
        </w:rPr>
      </w:pPr>
      <w:r w:rsidRPr="001936E3">
        <w:rPr>
          <w:rFonts w:ascii="mainFontRegular" w:hAnsi="mainFontRegular"/>
          <w:b w:val="0"/>
          <w:bCs w:val="0"/>
          <w:sz w:val="26"/>
          <w:szCs w:val="30"/>
        </w:rPr>
        <w:t xml:space="preserve">Apply some </w:t>
      </w:r>
      <w:ins w:id="40" w:author="Ramy Rizk" w:date="2018-07-18T13:18:00Z">
        <w:r w:rsidRPr="001936E3">
          <w:rPr>
            <w:rFonts w:ascii="mainFontRegular" w:hAnsi="mainFontRegular"/>
            <w:b w:val="0"/>
            <w:bCs w:val="0"/>
            <w:color w:val="000000"/>
            <w:sz w:val="26"/>
            <w:szCs w:val="22"/>
          </w:rPr>
          <w:t>VSENSE</w:t>
        </w:r>
        <w:r w:rsidRPr="001936E3">
          <w:rPr>
            <w:rFonts w:ascii="mainFontRegular" w:hAnsi="mainFontRegular"/>
            <w:b w:val="0"/>
            <w:bCs w:val="0"/>
            <w:color w:val="000000"/>
            <w:sz w:val="26"/>
            <w:szCs w:val="22"/>
            <w:vertAlign w:val="superscript"/>
          </w:rPr>
          <w:t>®</w:t>
        </w:r>
      </w:ins>
      <w:r w:rsidR="00EB1455">
        <w:rPr>
          <w:rFonts w:ascii="mainFontRegular" w:hAnsi="mainFontRegular"/>
          <w:b w:val="0"/>
          <w:bCs w:val="0"/>
          <w:color w:val="000000"/>
          <w:sz w:val="26"/>
          <w:szCs w:val="22"/>
          <w:vertAlign w:val="superscript"/>
        </w:rPr>
        <w:t xml:space="preserve"> </w:t>
      </w:r>
      <w:del w:id="41" w:author="Ramy Rizk" w:date="2018-07-18T13:18:00Z">
        <w:r w:rsidRPr="001936E3" w:rsidDel="00B17235">
          <w:rPr>
            <w:rFonts w:ascii="mainFontRegular" w:hAnsi="mainFontRegular"/>
            <w:b w:val="0"/>
            <w:bCs w:val="0"/>
            <w:sz w:val="26"/>
            <w:szCs w:val="30"/>
          </w:rPr>
          <w:delText>Vsense</w:delText>
        </w:r>
      </w:del>
      <w:r w:rsidRPr="001936E3">
        <w:rPr>
          <w:rFonts w:ascii="mainFontRegular" w:hAnsi="mainFontRegular"/>
          <w:b w:val="0"/>
          <w:bCs w:val="0"/>
          <w:sz w:val="26"/>
          <w:szCs w:val="30"/>
        </w:rPr>
        <w:t xml:space="preserve"> 5-10 minutes before intimacy and massage gently. </w:t>
      </w:r>
    </w:p>
    <w:p w14:paraId="2DCC8726" w14:textId="77777777" w:rsidR="00BD0290" w:rsidRPr="001936E3" w:rsidRDefault="00B17235" w:rsidP="00B17235">
      <w:pPr>
        <w:pStyle w:val="Heading4"/>
        <w:spacing w:before="150" w:beforeAutospacing="0" w:after="0" w:afterAutospacing="0" w:line="360" w:lineRule="atLeast"/>
        <w:rPr>
          <w:rFonts w:ascii="mainFontRegular" w:hAnsi="mainFontRegular"/>
          <w:b w:val="0"/>
          <w:bCs w:val="0"/>
          <w:sz w:val="26"/>
          <w:szCs w:val="30"/>
        </w:rPr>
      </w:pPr>
      <w:r w:rsidRPr="001936E3">
        <w:rPr>
          <w:rFonts w:ascii="mainFontRegular" w:hAnsi="mainFontRegular"/>
          <w:b w:val="0"/>
          <w:bCs w:val="0"/>
          <w:sz w:val="26"/>
          <w:szCs w:val="30"/>
        </w:rPr>
        <w:t xml:space="preserve">FOR BEST RESULTS – A daily application for 4 weeks is recommended. </w:t>
      </w:r>
    </w:p>
    <w:p w14:paraId="1A698D0E" w14:textId="77777777" w:rsidR="00B17235" w:rsidRPr="001936E3" w:rsidRDefault="00B17235" w:rsidP="00B17235">
      <w:pPr>
        <w:pStyle w:val="Heading4"/>
        <w:spacing w:before="150" w:beforeAutospacing="0" w:after="0" w:afterAutospacing="0" w:line="360" w:lineRule="atLeast"/>
        <w:rPr>
          <w:rFonts w:ascii="mainFontRegular" w:hAnsi="mainFontRegular"/>
          <w:b w:val="0"/>
          <w:bCs w:val="0"/>
          <w:sz w:val="26"/>
          <w:szCs w:val="30"/>
        </w:rPr>
      </w:pPr>
    </w:p>
    <w:p w14:paraId="5E551A2A" w14:textId="77777777" w:rsidR="00710A5C" w:rsidRPr="00EB1455" w:rsidRDefault="00B17235" w:rsidP="00B17235">
      <w:pPr>
        <w:pStyle w:val="Heading4"/>
        <w:spacing w:before="150" w:beforeAutospacing="0" w:after="0" w:afterAutospacing="0" w:line="360" w:lineRule="atLeast"/>
        <w:rPr>
          <w:rFonts w:ascii="mainFontBold" w:hAnsi="mainFontBold"/>
          <w:bCs w:val="0"/>
          <w:sz w:val="28"/>
          <w:szCs w:val="28"/>
          <w:u w:val="single"/>
        </w:rPr>
      </w:pPr>
      <w:r w:rsidRPr="00EB1455">
        <w:rPr>
          <w:rFonts w:ascii="mainFontBold" w:hAnsi="mainFontBold"/>
          <w:bCs w:val="0"/>
          <w:sz w:val="28"/>
          <w:szCs w:val="28"/>
          <w:u w:val="single"/>
        </w:rPr>
        <w:t xml:space="preserve">What They Say </w:t>
      </w:r>
      <w:del w:id="42" w:author="Ramy Rizk" w:date="2018-07-18T13:18:00Z">
        <w:r w:rsidRPr="00EB1455" w:rsidDel="00B17235">
          <w:rPr>
            <w:rFonts w:ascii="mainFontBold" w:hAnsi="mainFontBold"/>
            <w:bCs w:val="0"/>
            <w:sz w:val="28"/>
            <w:szCs w:val="28"/>
            <w:u w:val="single"/>
          </w:rPr>
          <w:delText>about</w:delText>
        </w:r>
      </w:del>
      <w:ins w:id="43" w:author="Ramy Rizk" w:date="2018-07-18T13:58:00Z">
        <w:r w:rsidR="001936E3" w:rsidRPr="00EB1455">
          <w:rPr>
            <w:rFonts w:ascii="mainFontBold" w:hAnsi="mainFontBold"/>
            <w:bCs w:val="0"/>
            <w:sz w:val="28"/>
            <w:szCs w:val="28"/>
            <w:u w:val="single"/>
          </w:rPr>
          <w:t xml:space="preserve"> </w:t>
        </w:r>
      </w:ins>
      <w:ins w:id="44" w:author="Ramy Rizk" w:date="2018-07-18T13:18:00Z">
        <w:r w:rsidRPr="00EB1455">
          <w:rPr>
            <w:rFonts w:ascii="mainFontBold" w:hAnsi="mainFontBold"/>
            <w:bCs w:val="0"/>
            <w:sz w:val="28"/>
            <w:szCs w:val="28"/>
            <w:u w:val="single"/>
          </w:rPr>
          <w:t xml:space="preserve">About </w:t>
        </w:r>
      </w:ins>
      <w:ins w:id="45" w:author="Ramy Rizk" w:date="2018-07-18T13:19:00Z">
        <w:r w:rsidRPr="00EB1455">
          <w:rPr>
            <w:rFonts w:ascii="mainFontRegular" w:hAnsi="mainFontRegular"/>
            <w:bCs w:val="0"/>
            <w:color w:val="000000"/>
            <w:sz w:val="28"/>
            <w:szCs w:val="28"/>
            <w:u w:val="single"/>
          </w:rPr>
          <w:t>VSENSE</w:t>
        </w:r>
        <w:r w:rsidRPr="00EB1455">
          <w:rPr>
            <w:rFonts w:ascii="mainFontRegular" w:hAnsi="mainFontRegular"/>
            <w:bCs w:val="0"/>
            <w:color w:val="000000"/>
            <w:sz w:val="28"/>
            <w:szCs w:val="28"/>
            <w:u w:val="single"/>
            <w:vertAlign w:val="superscript"/>
          </w:rPr>
          <w:t>®</w:t>
        </w:r>
      </w:ins>
      <w:r w:rsidR="00EB1455" w:rsidRPr="00EB1455">
        <w:rPr>
          <w:rFonts w:ascii="mainFontRegular" w:hAnsi="mainFontRegular"/>
          <w:bCs w:val="0"/>
          <w:color w:val="000000"/>
          <w:sz w:val="28"/>
          <w:szCs w:val="28"/>
          <w:u w:val="single"/>
        </w:rPr>
        <w:t xml:space="preserve"> </w:t>
      </w:r>
      <w:del w:id="46" w:author="Ramy Rizk" w:date="2018-07-18T13:19:00Z">
        <w:r w:rsidRPr="00EB1455" w:rsidDel="00B17235">
          <w:rPr>
            <w:rFonts w:ascii="mainFontBold" w:hAnsi="mainFontBold"/>
            <w:bCs w:val="0"/>
            <w:sz w:val="28"/>
            <w:szCs w:val="28"/>
            <w:u w:val="single"/>
          </w:rPr>
          <w:delText>VSense</w:delText>
        </w:r>
      </w:del>
    </w:p>
    <w:p w14:paraId="01D9B36D" w14:textId="77777777" w:rsidR="001936E3" w:rsidRDefault="001936E3" w:rsidP="001936E3">
      <w:pPr>
        <w:rPr>
          <w:rFonts w:ascii="mainFontBold" w:hAnsi="mainFontBold"/>
          <w:b/>
          <w:bCs/>
          <w:sz w:val="26"/>
          <w:szCs w:val="54"/>
          <w:u w:val="single"/>
        </w:rPr>
      </w:pPr>
    </w:p>
    <w:p w14:paraId="17C4FADF" w14:textId="77777777" w:rsidR="001936E3" w:rsidRDefault="001936E3" w:rsidP="001936E3">
      <w:pPr>
        <w:rPr>
          <w:rFonts w:ascii="mainFontBold" w:hAnsi="mainFontBold"/>
          <w:b/>
          <w:bCs/>
          <w:sz w:val="26"/>
          <w:szCs w:val="54"/>
          <w:u w:val="single"/>
        </w:rPr>
      </w:pPr>
    </w:p>
    <w:p w14:paraId="7AD8FF2C" w14:textId="77777777" w:rsidR="00B17235" w:rsidRPr="00CF6A5A" w:rsidRDefault="00710A5C" w:rsidP="001936E3">
      <w:pPr>
        <w:jc w:val="center"/>
        <w:rPr>
          <w:rFonts w:ascii="mainFontBold" w:eastAsia="Times New Roman" w:hAnsi="mainFontBold" w:cs="Times New Roman"/>
          <w:b/>
          <w:sz w:val="30"/>
          <w:szCs w:val="54"/>
          <w:u w:val="single"/>
        </w:rPr>
      </w:pPr>
      <w:r w:rsidRPr="00CF6A5A">
        <w:rPr>
          <w:rFonts w:ascii="mainFontBold" w:hAnsi="mainFontBold"/>
          <w:b/>
          <w:bCs/>
          <w:sz w:val="36"/>
          <w:szCs w:val="54"/>
          <w:u w:val="single"/>
        </w:rPr>
        <w:t>About</w:t>
      </w:r>
    </w:p>
    <w:p w14:paraId="71C23ABC" w14:textId="77777777" w:rsidR="001936E3" w:rsidRPr="00EB1455" w:rsidRDefault="001936E3" w:rsidP="001936E3">
      <w:pPr>
        <w:pStyle w:val="Heading1"/>
        <w:pBdr>
          <w:bottom w:val="single" w:sz="12" w:space="11" w:color="9A293F"/>
        </w:pBdr>
        <w:spacing w:before="300" w:beforeAutospacing="0" w:after="375" w:afterAutospacing="0" w:line="594" w:lineRule="atLeast"/>
        <w:rPr>
          <w:rFonts w:ascii="mainFontBold" w:hAnsi="mainFontBold"/>
          <w:sz w:val="28"/>
          <w:szCs w:val="22"/>
        </w:rPr>
      </w:pPr>
      <w:r w:rsidRPr="00EB1455">
        <w:rPr>
          <w:rFonts w:ascii="mainFontBold" w:hAnsi="mainFontBold"/>
          <w:sz w:val="28"/>
          <w:szCs w:val="22"/>
        </w:rPr>
        <w:t>Our Mission</w:t>
      </w:r>
    </w:p>
    <w:p w14:paraId="435432F6" w14:textId="77777777" w:rsidR="00710A5C" w:rsidRPr="001936E3" w:rsidRDefault="001936E3" w:rsidP="00710A5C">
      <w:pPr>
        <w:pStyle w:val="Heading4"/>
        <w:spacing w:before="150" w:beforeAutospacing="0" w:after="0" w:afterAutospacing="0" w:line="360" w:lineRule="atLeast"/>
        <w:rPr>
          <w:rFonts w:ascii="mainFontRegular" w:hAnsi="mainFontRegular"/>
          <w:b w:val="0"/>
          <w:bCs w:val="0"/>
          <w:color w:val="000000"/>
          <w:sz w:val="26"/>
          <w:szCs w:val="22"/>
        </w:rPr>
      </w:pPr>
      <w:r w:rsidRPr="001936E3">
        <w:rPr>
          <w:rFonts w:ascii="mainFontRegular" w:hAnsi="mainFontRegular"/>
          <w:b w:val="0"/>
          <w:bCs w:val="0"/>
          <w:color w:val="000000"/>
          <w:sz w:val="26"/>
          <w:szCs w:val="22"/>
        </w:rPr>
        <w:t>To promote a healthy community through continuous research and development of the highest quality products, improving not just health</w:t>
      </w:r>
      <w:del w:id="47" w:author="Ramy Rizk" w:date="2018-07-18T13:50:00Z">
        <w:r w:rsidRPr="001936E3" w:rsidDel="001936E3">
          <w:rPr>
            <w:rFonts w:ascii="mainFontRegular" w:hAnsi="mainFontRegular"/>
            <w:b w:val="0"/>
            <w:bCs w:val="0"/>
            <w:color w:val="000000"/>
            <w:sz w:val="26"/>
            <w:szCs w:val="22"/>
          </w:rPr>
          <w:delText xml:space="preserve"> but</w:delText>
        </w:r>
      </w:del>
      <w:r w:rsidR="00EB1455">
        <w:rPr>
          <w:rFonts w:ascii="mainFontRegular" w:hAnsi="mainFontRegular"/>
          <w:b w:val="0"/>
          <w:bCs w:val="0"/>
          <w:color w:val="000000"/>
          <w:sz w:val="26"/>
          <w:szCs w:val="22"/>
        </w:rPr>
        <w:t xml:space="preserve"> </w:t>
      </w:r>
      <w:ins w:id="48" w:author="Ramy Rizk" w:date="2018-07-18T13:50:00Z">
        <w:r w:rsidRPr="001936E3">
          <w:rPr>
            <w:rFonts w:ascii="mainFontRegular" w:hAnsi="mainFontRegular"/>
            <w:b w:val="0"/>
            <w:bCs w:val="0"/>
            <w:color w:val="000000"/>
            <w:sz w:val="26"/>
            <w:szCs w:val="22"/>
          </w:rPr>
          <w:t>, but also</w:t>
        </w:r>
      </w:ins>
      <w:r w:rsidRPr="001936E3">
        <w:rPr>
          <w:rFonts w:ascii="mainFontRegular" w:hAnsi="mainFontRegular"/>
          <w:b w:val="0"/>
          <w:bCs w:val="0"/>
          <w:color w:val="000000"/>
          <w:sz w:val="26"/>
          <w:szCs w:val="22"/>
        </w:rPr>
        <w:t xml:space="preserve"> overall quality of life. </w:t>
      </w:r>
    </w:p>
    <w:p w14:paraId="1033DA2B" w14:textId="77777777" w:rsidR="001936E3" w:rsidRPr="00EB1455" w:rsidRDefault="001936E3" w:rsidP="001936E3">
      <w:pPr>
        <w:pStyle w:val="Heading1"/>
        <w:pBdr>
          <w:bottom w:val="single" w:sz="12" w:space="11" w:color="9A293F"/>
        </w:pBdr>
        <w:spacing w:before="300" w:beforeAutospacing="0" w:after="375" w:afterAutospacing="0" w:line="594" w:lineRule="atLeast"/>
        <w:rPr>
          <w:rFonts w:ascii="mainFontBold" w:hAnsi="mainFontBold"/>
          <w:sz w:val="28"/>
          <w:szCs w:val="22"/>
        </w:rPr>
      </w:pPr>
      <w:r w:rsidRPr="00EB1455">
        <w:rPr>
          <w:rFonts w:ascii="mainFontBold" w:hAnsi="mainFontBold"/>
          <w:sz w:val="28"/>
          <w:szCs w:val="22"/>
        </w:rPr>
        <w:t>What We Do</w:t>
      </w:r>
    </w:p>
    <w:p w14:paraId="30454C15" w14:textId="77777777" w:rsidR="001936E3" w:rsidRPr="00EB1455" w:rsidRDefault="001936E3" w:rsidP="001936E3">
      <w:pPr>
        <w:pStyle w:val="Heading4"/>
        <w:spacing w:before="150" w:beforeAutospacing="0" w:after="0" w:afterAutospacing="0" w:line="324" w:lineRule="atLeast"/>
        <w:rPr>
          <w:rFonts w:ascii="mainFontRegular" w:hAnsi="mainFontRegular"/>
          <w:sz w:val="26"/>
          <w:szCs w:val="28"/>
        </w:rPr>
      </w:pPr>
      <w:r w:rsidRPr="00EB1455">
        <w:rPr>
          <w:rFonts w:ascii="mainFontRegular" w:hAnsi="mainFontRegular"/>
          <w:sz w:val="26"/>
          <w:szCs w:val="28"/>
        </w:rPr>
        <w:t xml:space="preserve">Research &amp; Develop </w:t>
      </w:r>
    </w:p>
    <w:p w14:paraId="6D849EC3" w14:textId="77777777" w:rsidR="001936E3" w:rsidRPr="001936E3" w:rsidRDefault="001936E3" w:rsidP="001936E3">
      <w:pPr>
        <w:pStyle w:val="text"/>
        <w:spacing w:before="0" w:beforeAutospacing="0" w:after="0" w:afterAutospacing="0" w:line="252" w:lineRule="atLeast"/>
        <w:rPr>
          <w:rFonts w:ascii="mainFontRegular" w:hAnsi="mainFontRegular"/>
          <w:sz w:val="25"/>
          <w:szCs w:val="21"/>
        </w:rPr>
      </w:pPr>
      <w:r w:rsidRPr="001936E3">
        <w:rPr>
          <w:rFonts w:ascii="mainFontRegular" w:hAnsi="mainFontRegular"/>
          <w:sz w:val="25"/>
          <w:szCs w:val="21"/>
        </w:rPr>
        <w:t xml:space="preserve">We continuously research, </w:t>
      </w:r>
      <w:commentRangeStart w:id="49"/>
      <w:r w:rsidRPr="001936E3">
        <w:rPr>
          <w:rFonts w:ascii="mainFontRegular" w:hAnsi="mainFontRegular"/>
          <w:sz w:val="25"/>
          <w:szCs w:val="21"/>
        </w:rPr>
        <w:t>analyze</w:t>
      </w:r>
      <w:commentRangeEnd w:id="49"/>
      <w:r w:rsidR="00B87A60">
        <w:rPr>
          <w:rStyle w:val="CommentReference"/>
          <w:rFonts w:asciiTheme="minorHAnsi" w:eastAsiaTheme="minorHAnsi" w:hAnsiTheme="minorHAnsi" w:cstheme="minorBidi"/>
        </w:rPr>
        <w:commentReference w:id="49"/>
      </w:r>
      <w:ins w:id="50" w:author="Ramy Rizk" w:date="2018-07-18T13:53:00Z">
        <w:r w:rsidRPr="001936E3">
          <w:rPr>
            <w:rFonts w:ascii="mainFontRegular" w:hAnsi="mainFontRegular"/>
            <w:sz w:val="25"/>
            <w:szCs w:val="21"/>
          </w:rPr>
          <w:t>,</w:t>
        </w:r>
      </w:ins>
      <w:r w:rsidRPr="001936E3">
        <w:rPr>
          <w:rFonts w:ascii="mainFontRegular" w:hAnsi="mainFontRegular"/>
          <w:sz w:val="25"/>
          <w:szCs w:val="21"/>
        </w:rPr>
        <w:t xml:space="preserve"> and develop the best quality of products </w:t>
      </w:r>
      <w:del w:id="51" w:author="Ramy Rizk" w:date="2018-07-18T13:53:00Z">
        <w:r w:rsidRPr="001936E3" w:rsidDel="001936E3">
          <w:rPr>
            <w:rFonts w:ascii="mainFontRegular" w:hAnsi="mainFontRegular"/>
            <w:sz w:val="25"/>
            <w:szCs w:val="21"/>
          </w:rPr>
          <w:delText>and make</w:delText>
        </w:r>
      </w:del>
      <w:ins w:id="52" w:author="Ramy Rizk" w:date="2018-07-18T13:58:00Z">
        <w:r>
          <w:rPr>
            <w:rFonts w:ascii="mainFontRegular" w:hAnsi="mainFontRegular"/>
            <w:sz w:val="25"/>
            <w:szCs w:val="21"/>
          </w:rPr>
          <w:t xml:space="preserve"> </w:t>
        </w:r>
      </w:ins>
      <w:ins w:id="53" w:author="Ramy Rizk" w:date="2018-07-18T13:53:00Z">
        <w:r w:rsidRPr="001936E3">
          <w:rPr>
            <w:rFonts w:ascii="mainFontRegular" w:hAnsi="mainFontRegular"/>
            <w:sz w:val="25"/>
            <w:szCs w:val="21"/>
          </w:rPr>
          <w:t>making</w:t>
        </w:r>
      </w:ins>
      <w:r w:rsidRPr="001936E3">
        <w:rPr>
          <w:rFonts w:ascii="mainFontRegular" w:hAnsi="mainFontRegular"/>
          <w:sz w:val="25"/>
          <w:szCs w:val="21"/>
        </w:rPr>
        <w:t xml:space="preserve"> sure that these can be affordable solutions to health-related issues prevalent today.</w:t>
      </w:r>
    </w:p>
    <w:p w14:paraId="13CB9694" w14:textId="77777777" w:rsidR="001936E3" w:rsidRPr="00676BE3" w:rsidRDefault="001936E3" w:rsidP="001936E3">
      <w:pPr>
        <w:pStyle w:val="Heading1"/>
        <w:pBdr>
          <w:bottom w:val="single" w:sz="12" w:space="11" w:color="9A293F"/>
        </w:pBdr>
        <w:spacing w:before="300" w:beforeAutospacing="0" w:after="375" w:afterAutospacing="0" w:line="594" w:lineRule="atLeast"/>
        <w:jc w:val="center"/>
        <w:rPr>
          <w:rFonts w:ascii="mainFontBold" w:hAnsi="mainFontBold"/>
          <w:sz w:val="28"/>
          <w:szCs w:val="24"/>
        </w:rPr>
      </w:pPr>
      <w:r w:rsidRPr="00676BE3">
        <w:rPr>
          <w:rFonts w:ascii="mainFontBold" w:hAnsi="mainFontBold"/>
          <w:sz w:val="28"/>
          <w:szCs w:val="24"/>
        </w:rPr>
        <w:t>WHAT WE STRIVE TO DO</w:t>
      </w:r>
    </w:p>
    <w:p w14:paraId="045C6970" w14:textId="77777777" w:rsidR="001936E3" w:rsidRPr="001936E3" w:rsidRDefault="001936E3" w:rsidP="001936E3">
      <w:pPr>
        <w:pStyle w:val="text"/>
        <w:spacing w:after="0" w:line="252" w:lineRule="atLeast"/>
        <w:rPr>
          <w:rFonts w:ascii="mainFontRegular" w:hAnsi="mainFontRegular"/>
          <w:sz w:val="26"/>
          <w:szCs w:val="22"/>
        </w:rPr>
      </w:pPr>
      <w:r w:rsidRPr="001936E3">
        <w:rPr>
          <w:rFonts w:ascii="mainFontRegular" w:hAnsi="mainFontRegular"/>
          <w:sz w:val="26"/>
          <w:szCs w:val="22"/>
        </w:rPr>
        <w:t xml:space="preserve">At AJRP, we are committed to developing, </w:t>
      </w:r>
      <w:commentRangeStart w:id="54"/>
      <w:r w:rsidRPr="001936E3">
        <w:rPr>
          <w:rFonts w:ascii="mainFontRegular" w:hAnsi="mainFontRegular"/>
          <w:sz w:val="26"/>
          <w:szCs w:val="22"/>
        </w:rPr>
        <w:t>manufacturing</w:t>
      </w:r>
      <w:commentRangeEnd w:id="54"/>
      <w:r w:rsidR="00B87A60">
        <w:rPr>
          <w:rStyle w:val="CommentReference"/>
          <w:rFonts w:asciiTheme="minorHAnsi" w:eastAsiaTheme="minorHAnsi" w:hAnsiTheme="minorHAnsi" w:cstheme="minorBidi"/>
        </w:rPr>
        <w:commentReference w:id="54"/>
      </w:r>
      <w:ins w:id="55" w:author="Ramy Rizk" w:date="2018-07-18T13:55:00Z">
        <w:r w:rsidRPr="001936E3">
          <w:rPr>
            <w:rFonts w:ascii="mainFontRegular" w:hAnsi="mainFontRegular"/>
            <w:sz w:val="26"/>
            <w:szCs w:val="22"/>
          </w:rPr>
          <w:t>,</w:t>
        </w:r>
      </w:ins>
      <w:r w:rsidRPr="001936E3">
        <w:rPr>
          <w:rFonts w:ascii="mainFontRegular" w:hAnsi="mainFontRegular"/>
          <w:sz w:val="26"/>
          <w:szCs w:val="22"/>
        </w:rPr>
        <w:t xml:space="preserve"> and marketing high quality generic pharmaceuticals. We believe all customers taking our </w:t>
      </w:r>
      <w:del w:id="56" w:author="Ramy Rizk" w:date="2018-07-18T13:56:00Z">
        <w:r w:rsidRPr="001936E3" w:rsidDel="001936E3">
          <w:rPr>
            <w:rFonts w:ascii="mainFontRegular" w:hAnsi="mainFontRegular"/>
            <w:sz w:val="26"/>
            <w:szCs w:val="22"/>
          </w:rPr>
          <w:delText>produce</w:delText>
        </w:r>
      </w:del>
      <w:ins w:id="57" w:author="Ramy Rizk" w:date="2018-07-18T13:58:00Z">
        <w:r>
          <w:rPr>
            <w:rFonts w:ascii="mainFontRegular" w:hAnsi="mainFontRegular"/>
            <w:sz w:val="26"/>
            <w:szCs w:val="22"/>
          </w:rPr>
          <w:t xml:space="preserve"> </w:t>
        </w:r>
      </w:ins>
      <w:ins w:id="58" w:author="Ramy Rizk" w:date="2018-07-18T13:56:00Z">
        <w:r>
          <w:rPr>
            <w:rFonts w:ascii="mainFontRegular" w:hAnsi="mainFontRegular"/>
            <w:sz w:val="26"/>
            <w:szCs w:val="22"/>
          </w:rPr>
          <w:t>products</w:t>
        </w:r>
      </w:ins>
      <w:r w:rsidRPr="001936E3">
        <w:rPr>
          <w:rFonts w:ascii="mainFontRegular" w:hAnsi="mainFontRegular"/>
          <w:sz w:val="26"/>
          <w:szCs w:val="22"/>
        </w:rPr>
        <w:t xml:space="preserve">, wherever they are located, are entitled to the highest quality products. </w:t>
      </w:r>
    </w:p>
    <w:p w14:paraId="68458D9B" w14:textId="77777777" w:rsidR="001936E3" w:rsidRPr="001936E3" w:rsidRDefault="001936E3" w:rsidP="001936E3">
      <w:pPr>
        <w:pStyle w:val="text"/>
        <w:spacing w:after="0" w:line="252" w:lineRule="atLeast"/>
        <w:rPr>
          <w:rFonts w:ascii="mainFontRegular" w:hAnsi="mainFontRegular"/>
          <w:sz w:val="26"/>
          <w:szCs w:val="22"/>
        </w:rPr>
      </w:pPr>
      <w:r w:rsidRPr="001936E3">
        <w:rPr>
          <w:rFonts w:ascii="mainFontRegular" w:hAnsi="mainFontRegular"/>
          <w:sz w:val="26"/>
          <w:szCs w:val="22"/>
        </w:rPr>
        <w:lastRenderedPageBreak/>
        <w:t xml:space="preserve">Our goal is to be at the forefront of our industry in bringing complex medicinal products to the markets we serve. </w:t>
      </w:r>
    </w:p>
    <w:p w14:paraId="4F565BAF" w14:textId="77777777" w:rsidR="001936E3" w:rsidRPr="001936E3" w:rsidRDefault="001936E3" w:rsidP="001936E3">
      <w:pPr>
        <w:pStyle w:val="text"/>
        <w:spacing w:after="0" w:line="252" w:lineRule="atLeast"/>
        <w:rPr>
          <w:rFonts w:ascii="mainFontRegular" w:hAnsi="mainFontRegular"/>
          <w:sz w:val="26"/>
          <w:szCs w:val="22"/>
        </w:rPr>
      </w:pPr>
      <w:r w:rsidRPr="001936E3">
        <w:rPr>
          <w:rFonts w:ascii="mainFontRegular" w:hAnsi="mainFontRegular"/>
          <w:bCs/>
          <w:color w:val="000000"/>
          <w:sz w:val="26"/>
          <w:szCs w:val="22"/>
        </w:rPr>
        <w:t>VSENSE</w:t>
      </w:r>
      <w:r w:rsidRPr="001936E3">
        <w:rPr>
          <w:rFonts w:ascii="mainFontRegular" w:hAnsi="mainFontRegular"/>
          <w:bCs/>
          <w:color w:val="000000"/>
          <w:sz w:val="26"/>
          <w:szCs w:val="22"/>
          <w:vertAlign w:val="superscript"/>
        </w:rPr>
        <w:t>®</w:t>
      </w:r>
      <w:r w:rsidR="00EB1455">
        <w:rPr>
          <w:rFonts w:ascii="mainFontRegular" w:hAnsi="mainFontRegular"/>
          <w:sz w:val="26"/>
          <w:szCs w:val="22"/>
        </w:rPr>
        <w:t xml:space="preserve"> </w:t>
      </w:r>
      <w:del w:id="59" w:author="Ramy Rizk" w:date="2018-07-18T13:58:00Z">
        <w:r w:rsidRPr="001936E3" w:rsidDel="001936E3">
          <w:rPr>
            <w:rFonts w:ascii="mainFontRegular" w:hAnsi="mainFontRegular"/>
            <w:sz w:val="26"/>
            <w:szCs w:val="22"/>
          </w:rPr>
          <w:delText>targets to cater to</w:delText>
        </w:r>
      </w:del>
      <w:r w:rsidR="00EB1455">
        <w:rPr>
          <w:rFonts w:ascii="mainFontRegular" w:hAnsi="mainFontRegular"/>
          <w:sz w:val="26"/>
          <w:szCs w:val="22"/>
        </w:rPr>
        <w:t xml:space="preserve"> </w:t>
      </w:r>
      <w:ins w:id="60" w:author="Ramy Rizk" w:date="2018-07-18T13:58:00Z">
        <w:r>
          <w:rPr>
            <w:rFonts w:ascii="mainFontRegular" w:hAnsi="mainFontRegular"/>
            <w:sz w:val="26"/>
            <w:szCs w:val="22"/>
          </w:rPr>
          <w:t>targets</w:t>
        </w:r>
      </w:ins>
      <w:r w:rsidRPr="001936E3">
        <w:rPr>
          <w:rFonts w:ascii="mainFontRegular" w:hAnsi="mainFontRegular"/>
          <w:sz w:val="26"/>
          <w:szCs w:val="22"/>
        </w:rPr>
        <w:t xml:space="preserve"> women who suffer from FSD. We are dedicated to building awareness about the negative effects that FSD can bring to women </w:t>
      </w:r>
      <w:del w:id="61" w:author="Ramy Rizk" w:date="2018-07-18T13:59:00Z">
        <w:r w:rsidRPr="001936E3" w:rsidDel="001936E3">
          <w:rPr>
            <w:rFonts w:ascii="mainFontRegular" w:hAnsi="mainFontRegular"/>
            <w:sz w:val="26"/>
            <w:szCs w:val="22"/>
          </w:rPr>
          <w:delText>at the same time</w:delText>
        </w:r>
      </w:del>
      <w:r w:rsidR="00EB1455">
        <w:rPr>
          <w:rFonts w:ascii="mainFontRegular" w:hAnsi="mainFontRegular"/>
          <w:sz w:val="26"/>
          <w:szCs w:val="22"/>
        </w:rPr>
        <w:t xml:space="preserve"> </w:t>
      </w:r>
      <w:ins w:id="62" w:author="Ramy Rizk" w:date="2018-07-18T13:59:00Z">
        <w:r>
          <w:rPr>
            <w:rFonts w:ascii="mainFontRegular" w:hAnsi="mainFontRegular"/>
            <w:sz w:val="26"/>
            <w:szCs w:val="22"/>
          </w:rPr>
          <w:t>, while</w:t>
        </w:r>
      </w:ins>
      <w:r w:rsidRPr="001936E3">
        <w:rPr>
          <w:rFonts w:ascii="mainFontRegular" w:hAnsi="mainFontRegular"/>
          <w:sz w:val="26"/>
          <w:szCs w:val="22"/>
        </w:rPr>
        <w:t xml:space="preserve"> providing a solution through this carefully formulated product that is easily accessible to the market. We strive to assure that AJRP’s resources, </w:t>
      </w:r>
      <w:commentRangeStart w:id="63"/>
      <w:r w:rsidRPr="001936E3">
        <w:rPr>
          <w:rFonts w:ascii="mainFontRegular" w:hAnsi="mainFontRegular"/>
          <w:sz w:val="26"/>
          <w:szCs w:val="22"/>
        </w:rPr>
        <w:t>expertise</w:t>
      </w:r>
      <w:commentRangeEnd w:id="63"/>
      <w:r w:rsidR="00B87A60">
        <w:rPr>
          <w:rStyle w:val="CommentReference"/>
          <w:rFonts w:asciiTheme="minorHAnsi" w:eastAsiaTheme="minorHAnsi" w:hAnsiTheme="minorHAnsi" w:cstheme="minorBidi"/>
        </w:rPr>
        <w:commentReference w:id="63"/>
      </w:r>
      <w:ins w:id="64" w:author="Ramy Rizk" w:date="2018-07-18T14:00:00Z">
        <w:r w:rsidR="009121CC">
          <w:rPr>
            <w:rFonts w:ascii="mainFontRegular" w:hAnsi="mainFontRegular"/>
            <w:sz w:val="26"/>
            <w:szCs w:val="22"/>
          </w:rPr>
          <w:t>,</w:t>
        </w:r>
      </w:ins>
      <w:r w:rsidRPr="001936E3">
        <w:rPr>
          <w:rFonts w:ascii="mainFontRegular" w:hAnsi="mainFontRegular"/>
          <w:sz w:val="26"/>
          <w:szCs w:val="22"/>
        </w:rPr>
        <w:t xml:space="preserve"> and energy are focused on the opportunities that can bring the most benefit to all our customers. We then rely on great science and passionate execution to bring these opportunities to fruition. </w:t>
      </w:r>
    </w:p>
    <w:p w14:paraId="3F082363" w14:textId="77777777" w:rsidR="001936E3" w:rsidRDefault="001936E3" w:rsidP="001936E3">
      <w:pPr>
        <w:pStyle w:val="text"/>
        <w:spacing w:before="0" w:beforeAutospacing="0" w:after="0" w:afterAutospacing="0" w:line="252" w:lineRule="atLeast"/>
        <w:rPr>
          <w:rFonts w:ascii="mainFontRegular" w:hAnsi="mainFontRegular"/>
          <w:sz w:val="25"/>
          <w:szCs w:val="21"/>
        </w:rPr>
      </w:pPr>
      <w:r w:rsidRPr="001936E3">
        <w:rPr>
          <w:rFonts w:ascii="mainFontRegular" w:hAnsi="mainFontRegular"/>
          <w:sz w:val="26"/>
          <w:szCs w:val="22"/>
        </w:rPr>
        <w:t xml:space="preserve">Through </w:t>
      </w:r>
      <w:r w:rsidRPr="001936E3">
        <w:rPr>
          <w:rFonts w:ascii="mainFontRegular" w:hAnsi="mainFontRegular"/>
          <w:bCs/>
          <w:color w:val="000000"/>
          <w:sz w:val="26"/>
          <w:szCs w:val="22"/>
        </w:rPr>
        <w:t>VSENSE</w:t>
      </w:r>
      <w:r w:rsidRPr="001936E3">
        <w:rPr>
          <w:rFonts w:ascii="mainFontRegular" w:hAnsi="mainFontRegular"/>
          <w:bCs/>
          <w:color w:val="000000"/>
          <w:sz w:val="26"/>
          <w:szCs w:val="22"/>
          <w:vertAlign w:val="superscript"/>
        </w:rPr>
        <w:t>®</w:t>
      </w:r>
      <w:r w:rsidRPr="001936E3">
        <w:rPr>
          <w:rFonts w:ascii="mainFontRegular" w:hAnsi="mainFontRegular"/>
          <w:sz w:val="26"/>
          <w:szCs w:val="22"/>
        </w:rPr>
        <w:t xml:space="preserve">, our mission is to improve the intimate lives of women suffering from FSD by developing an innovative treatment that </w:t>
      </w:r>
      <w:del w:id="65" w:author="Ramy Rizk" w:date="2018-07-18T14:00:00Z">
        <w:r w:rsidRPr="001936E3" w:rsidDel="009121CC">
          <w:rPr>
            <w:rFonts w:ascii="mainFontRegular" w:hAnsi="mainFontRegular"/>
            <w:sz w:val="26"/>
            <w:szCs w:val="22"/>
          </w:rPr>
          <w:delText xml:space="preserve">address </w:delText>
        </w:r>
      </w:del>
      <w:r w:rsidR="00EB1455">
        <w:rPr>
          <w:rFonts w:ascii="mainFontRegular" w:hAnsi="mainFontRegular"/>
          <w:sz w:val="26"/>
          <w:szCs w:val="22"/>
        </w:rPr>
        <w:t xml:space="preserve"> </w:t>
      </w:r>
      <w:ins w:id="66" w:author="Ramy Rizk" w:date="2018-07-18T14:00:00Z">
        <w:r w:rsidR="009121CC">
          <w:rPr>
            <w:rFonts w:ascii="mainFontRegular" w:hAnsi="mainFontRegular"/>
            <w:sz w:val="26"/>
            <w:szCs w:val="22"/>
          </w:rPr>
          <w:t>addresses</w:t>
        </w:r>
      </w:ins>
      <w:r w:rsidR="00EB1455">
        <w:rPr>
          <w:rFonts w:ascii="mainFontRegular" w:hAnsi="mainFontRegular"/>
          <w:sz w:val="26"/>
          <w:szCs w:val="22"/>
        </w:rPr>
        <w:t xml:space="preserve"> </w:t>
      </w:r>
      <w:r w:rsidRPr="001936E3">
        <w:rPr>
          <w:rFonts w:ascii="mainFontRegular" w:hAnsi="mainFontRegular"/>
          <w:sz w:val="26"/>
          <w:szCs w:val="22"/>
        </w:rPr>
        <w:t xml:space="preserve">sexual problems commonly faced. </w:t>
      </w:r>
      <w:r w:rsidRPr="001936E3">
        <w:rPr>
          <w:rFonts w:ascii="mainFontRegular" w:hAnsi="mainFontRegular"/>
          <w:bCs/>
          <w:color w:val="000000"/>
          <w:sz w:val="26"/>
          <w:szCs w:val="22"/>
        </w:rPr>
        <w:t>VSENSE</w:t>
      </w:r>
      <w:r w:rsidRPr="001936E3">
        <w:rPr>
          <w:rFonts w:ascii="mainFontRegular" w:hAnsi="mainFontRegular"/>
          <w:bCs/>
          <w:color w:val="000000"/>
          <w:sz w:val="26"/>
          <w:szCs w:val="22"/>
          <w:vertAlign w:val="superscript"/>
        </w:rPr>
        <w:t>®</w:t>
      </w:r>
      <w:r w:rsidRPr="001936E3">
        <w:rPr>
          <w:rFonts w:ascii="mainFontRegular" w:hAnsi="mainFontRegular"/>
          <w:sz w:val="26"/>
          <w:szCs w:val="22"/>
        </w:rPr>
        <w:t xml:space="preserve"> is here to help women. Let’s help them TURN LIFE ON again</w:t>
      </w:r>
      <w:r w:rsidRPr="001936E3">
        <w:rPr>
          <w:rFonts w:ascii="mainFontRegular" w:hAnsi="mainFontRegular"/>
          <w:sz w:val="25"/>
          <w:szCs w:val="21"/>
        </w:rPr>
        <w:t>.</w:t>
      </w:r>
    </w:p>
    <w:p w14:paraId="36426C80" w14:textId="77777777" w:rsidR="009121CC" w:rsidRDefault="009121CC" w:rsidP="001936E3">
      <w:pPr>
        <w:pStyle w:val="text"/>
        <w:spacing w:before="0" w:beforeAutospacing="0" w:after="0" w:afterAutospacing="0" w:line="252" w:lineRule="atLeast"/>
        <w:rPr>
          <w:rFonts w:ascii="mainFontRegular" w:hAnsi="mainFontRegular"/>
          <w:sz w:val="25"/>
          <w:szCs w:val="21"/>
        </w:rPr>
      </w:pPr>
    </w:p>
    <w:p w14:paraId="2D4934AE" w14:textId="77777777" w:rsidR="009121CC" w:rsidRPr="00CF6A5A" w:rsidRDefault="009121CC" w:rsidP="009121CC">
      <w:pPr>
        <w:jc w:val="center"/>
        <w:rPr>
          <w:rFonts w:ascii="mainFontBold" w:eastAsia="Times New Roman" w:hAnsi="mainFontBold" w:cs="Times New Roman"/>
          <w:b/>
          <w:sz w:val="30"/>
          <w:szCs w:val="54"/>
          <w:u w:val="single"/>
        </w:rPr>
      </w:pPr>
      <w:r w:rsidRPr="00CF6A5A">
        <w:rPr>
          <w:rFonts w:ascii="mainFontBold" w:hAnsi="mainFontBold"/>
          <w:b/>
          <w:bCs/>
          <w:sz w:val="36"/>
          <w:szCs w:val="54"/>
          <w:u w:val="single"/>
        </w:rPr>
        <w:t>Learn</w:t>
      </w:r>
    </w:p>
    <w:p w14:paraId="6C76CA4E" w14:textId="77777777" w:rsidR="009121CC" w:rsidRPr="009121CC" w:rsidRDefault="009121CC" w:rsidP="009121CC">
      <w:pPr>
        <w:pStyle w:val="Heading4"/>
        <w:spacing w:before="150" w:beforeAutospacing="0" w:after="375" w:afterAutospacing="0" w:line="360" w:lineRule="atLeast"/>
        <w:rPr>
          <w:rFonts w:ascii="mainFontRegular" w:hAnsi="mainFontRegular"/>
          <w:b w:val="0"/>
          <w:bCs w:val="0"/>
          <w:sz w:val="26"/>
          <w:szCs w:val="30"/>
        </w:rPr>
      </w:pPr>
      <w:r w:rsidRPr="009121CC">
        <w:rPr>
          <w:rFonts w:ascii="mainFontRegular" w:hAnsi="mainFontRegular"/>
          <w:b w:val="0"/>
          <w:bCs w:val="0"/>
          <w:sz w:val="26"/>
          <w:szCs w:val="30"/>
        </w:rPr>
        <w:t xml:space="preserve">Female </w:t>
      </w:r>
      <w:del w:id="67" w:author="Ramy Rizk" w:date="2018-07-18T14:02:00Z">
        <w:r w:rsidRPr="009121CC" w:rsidDel="009121CC">
          <w:rPr>
            <w:rFonts w:ascii="mainFontRegular" w:hAnsi="mainFontRegular"/>
            <w:b w:val="0"/>
            <w:bCs w:val="0"/>
            <w:sz w:val="26"/>
            <w:szCs w:val="30"/>
          </w:rPr>
          <w:delText>sexual dysfunction</w:delText>
        </w:r>
      </w:del>
      <w:r w:rsidR="00EB1455">
        <w:rPr>
          <w:rFonts w:ascii="mainFontRegular" w:hAnsi="mainFontRegular"/>
          <w:b w:val="0"/>
          <w:bCs w:val="0"/>
          <w:sz w:val="26"/>
          <w:szCs w:val="30"/>
        </w:rPr>
        <w:t xml:space="preserve"> </w:t>
      </w:r>
      <w:ins w:id="68" w:author="Ramy Rizk" w:date="2018-07-18T14:02:00Z">
        <w:r w:rsidRPr="009121CC">
          <w:rPr>
            <w:rFonts w:ascii="mainFontRegular" w:hAnsi="mainFontRegular"/>
            <w:b w:val="0"/>
            <w:bCs w:val="0"/>
            <w:sz w:val="26"/>
            <w:szCs w:val="30"/>
          </w:rPr>
          <w:t>Sexual Dysfunction</w:t>
        </w:r>
      </w:ins>
      <w:r w:rsidRPr="009121CC">
        <w:rPr>
          <w:rFonts w:ascii="mainFontRegular" w:hAnsi="mainFontRegular"/>
          <w:b w:val="0"/>
          <w:bCs w:val="0"/>
          <w:sz w:val="26"/>
          <w:szCs w:val="30"/>
        </w:rPr>
        <w:t xml:space="preserve"> (FSD) can have profound effects on women’s relationships with their partners as well as </w:t>
      </w:r>
      <w:del w:id="69" w:author="Ramy Rizk" w:date="2018-07-18T14:02:00Z">
        <w:r w:rsidRPr="009121CC" w:rsidDel="009121CC">
          <w:rPr>
            <w:rFonts w:ascii="mainFontRegular" w:hAnsi="mainFontRegular"/>
            <w:b w:val="0"/>
            <w:bCs w:val="0"/>
            <w:sz w:val="26"/>
            <w:szCs w:val="30"/>
          </w:rPr>
          <w:delText>self esteem</w:delText>
        </w:r>
      </w:del>
      <w:r w:rsidR="00EB1455">
        <w:rPr>
          <w:rFonts w:ascii="mainFontRegular" w:hAnsi="mainFontRegular"/>
          <w:b w:val="0"/>
          <w:bCs w:val="0"/>
          <w:sz w:val="26"/>
          <w:szCs w:val="30"/>
        </w:rPr>
        <w:t xml:space="preserve"> </w:t>
      </w:r>
      <w:ins w:id="70" w:author="Ramy Rizk" w:date="2018-07-18T14:02:00Z">
        <w:r w:rsidRPr="009121CC">
          <w:rPr>
            <w:rFonts w:ascii="mainFontRegular" w:hAnsi="mainFontRegular"/>
            <w:b w:val="0"/>
            <w:bCs w:val="0"/>
            <w:sz w:val="26"/>
            <w:szCs w:val="30"/>
          </w:rPr>
          <w:t>self-esteem</w:t>
        </w:r>
      </w:ins>
      <w:r w:rsidRPr="009121CC">
        <w:rPr>
          <w:rFonts w:ascii="mainFontRegular" w:hAnsi="mainFontRegular"/>
          <w:b w:val="0"/>
          <w:bCs w:val="0"/>
          <w:sz w:val="26"/>
          <w:szCs w:val="30"/>
        </w:rPr>
        <w:t xml:space="preserve">, </w:t>
      </w:r>
      <w:commentRangeStart w:id="71"/>
      <w:r w:rsidRPr="009121CC">
        <w:rPr>
          <w:rFonts w:ascii="mainFontRegular" w:hAnsi="mainFontRegular"/>
          <w:b w:val="0"/>
          <w:bCs w:val="0"/>
          <w:sz w:val="26"/>
          <w:szCs w:val="30"/>
        </w:rPr>
        <w:t>confidence</w:t>
      </w:r>
      <w:commentRangeEnd w:id="71"/>
      <w:r w:rsidR="00B87A60">
        <w:rPr>
          <w:rStyle w:val="CommentReference"/>
          <w:rFonts w:asciiTheme="minorHAnsi" w:eastAsiaTheme="minorHAnsi" w:hAnsiTheme="minorHAnsi" w:cstheme="minorBidi"/>
          <w:b w:val="0"/>
          <w:bCs w:val="0"/>
        </w:rPr>
        <w:commentReference w:id="71"/>
      </w:r>
      <w:ins w:id="72" w:author="Ramy Rizk" w:date="2018-07-18T14:02:00Z">
        <w:r w:rsidRPr="009121CC">
          <w:rPr>
            <w:rFonts w:ascii="mainFontRegular" w:hAnsi="mainFontRegular"/>
            <w:b w:val="0"/>
            <w:bCs w:val="0"/>
            <w:sz w:val="26"/>
            <w:szCs w:val="30"/>
          </w:rPr>
          <w:t>,</w:t>
        </w:r>
      </w:ins>
      <w:r w:rsidRPr="009121CC">
        <w:rPr>
          <w:rFonts w:ascii="mainFontRegular" w:hAnsi="mainFontRegular"/>
          <w:b w:val="0"/>
          <w:bCs w:val="0"/>
          <w:sz w:val="26"/>
          <w:szCs w:val="30"/>
        </w:rPr>
        <w:t xml:space="preserve"> and mental health. A woman suffering from sexual problems or FSD may be reluctant to discuss them with others, including her obstetrician-gynecologist</w:t>
      </w:r>
      <w:ins w:id="73" w:author="Ramy Rizk" w:date="2018-07-18T14:02:00Z">
        <w:r w:rsidRPr="009121CC">
          <w:rPr>
            <w:rFonts w:ascii="mainFontRegular" w:hAnsi="mainFontRegular"/>
            <w:b w:val="0"/>
            <w:bCs w:val="0"/>
            <w:sz w:val="26"/>
            <w:szCs w:val="30"/>
          </w:rPr>
          <w:t xml:space="preserve"> (OB-GYN)</w:t>
        </w:r>
      </w:ins>
      <w:r w:rsidRPr="009121CC">
        <w:rPr>
          <w:rFonts w:ascii="mainFontRegular" w:hAnsi="mainFontRegular"/>
          <w:b w:val="0"/>
          <w:bCs w:val="0"/>
          <w:sz w:val="26"/>
          <w:szCs w:val="30"/>
        </w:rPr>
        <w:t xml:space="preserve">. Surveys consistently show that patients want to talk about their sexual issues with health care providers, but are reluctant to initiate the conversation. Heightening awareness among OB-GYNs about FSD, proper assessment methods and treatments, as well as the importance of sensitive and honest </w:t>
      </w:r>
      <w:commentRangeStart w:id="74"/>
      <w:r w:rsidRPr="009121CC">
        <w:rPr>
          <w:rFonts w:ascii="mainFontRegular" w:hAnsi="mainFontRegular"/>
          <w:b w:val="0"/>
          <w:bCs w:val="0"/>
          <w:sz w:val="26"/>
          <w:szCs w:val="30"/>
        </w:rPr>
        <w:t>patient</w:t>
      </w:r>
      <w:ins w:id="75" w:author="Ramy Rizk" w:date="2018-07-18T14:03:00Z">
        <w:r w:rsidRPr="009121CC">
          <w:rPr>
            <w:rFonts w:ascii="mainFontRegular" w:hAnsi="mainFontRegular"/>
            <w:b w:val="0"/>
            <w:bCs w:val="0"/>
            <w:sz w:val="26"/>
            <w:szCs w:val="30"/>
          </w:rPr>
          <w:t>-</w:t>
        </w:r>
      </w:ins>
      <w:del w:id="76" w:author="Ramy Rizk" w:date="2018-07-18T14:03:00Z">
        <w:r w:rsidRPr="009121CC" w:rsidDel="009121CC">
          <w:rPr>
            <w:rFonts w:ascii="mainFontRegular" w:hAnsi="mainFontRegular"/>
            <w:b w:val="0"/>
            <w:bCs w:val="0"/>
            <w:sz w:val="26"/>
            <w:szCs w:val="30"/>
          </w:rPr>
          <w:delText xml:space="preserve"> </w:delText>
        </w:r>
      </w:del>
      <w:r w:rsidRPr="009121CC">
        <w:rPr>
          <w:rFonts w:ascii="mainFontRegular" w:hAnsi="mainFontRegular"/>
          <w:b w:val="0"/>
          <w:bCs w:val="0"/>
          <w:sz w:val="26"/>
          <w:szCs w:val="30"/>
        </w:rPr>
        <w:t xml:space="preserve">provider </w:t>
      </w:r>
      <w:commentRangeEnd w:id="74"/>
      <w:r w:rsidR="00B87A60">
        <w:rPr>
          <w:rStyle w:val="CommentReference"/>
          <w:rFonts w:asciiTheme="minorHAnsi" w:eastAsiaTheme="minorHAnsi" w:hAnsiTheme="minorHAnsi" w:cstheme="minorBidi"/>
          <w:b w:val="0"/>
          <w:bCs w:val="0"/>
        </w:rPr>
        <w:commentReference w:id="74"/>
      </w:r>
      <w:r w:rsidRPr="009121CC">
        <w:rPr>
          <w:rFonts w:ascii="mainFontRegular" w:hAnsi="mainFontRegular"/>
          <w:b w:val="0"/>
          <w:bCs w:val="0"/>
          <w:sz w:val="26"/>
          <w:szCs w:val="30"/>
        </w:rPr>
        <w:t xml:space="preserve">dialogue is essential to the well-being and health of women. </w:t>
      </w:r>
    </w:p>
    <w:p w14:paraId="243BFD09" w14:textId="77777777" w:rsidR="009121CC" w:rsidRDefault="009121CC" w:rsidP="001936E3">
      <w:pPr>
        <w:pStyle w:val="text"/>
        <w:spacing w:before="0" w:beforeAutospacing="0" w:after="0" w:afterAutospacing="0" w:line="252" w:lineRule="atLeast"/>
        <w:rPr>
          <w:rFonts w:ascii="mainFontBold" w:hAnsi="mainFontBold"/>
          <w:sz w:val="28"/>
          <w:szCs w:val="54"/>
          <w:u w:val="single"/>
        </w:rPr>
      </w:pPr>
      <w:r w:rsidRPr="009121CC">
        <w:rPr>
          <w:rFonts w:ascii="mainFontBold" w:hAnsi="mainFontBold"/>
          <w:sz w:val="28"/>
          <w:szCs w:val="54"/>
          <w:u w:val="single"/>
        </w:rPr>
        <w:t xml:space="preserve">The Challenges Women with FSD </w:t>
      </w:r>
      <w:del w:id="77" w:author="Ramy Rizk" w:date="2018-07-18T14:03:00Z">
        <w:r w:rsidRPr="009121CC" w:rsidDel="009121CC">
          <w:rPr>
            <w:rFonts w:ascii="mainFontBold" w:hAnsi="mainFontBold"/>
            <w:sz w:val="28"/>
            <w:szCs w:val="54"/>
            <w:u w:val="single"/>
          </w:rPr>
          <w:delText>face</w:delText>
        </w:r>
      </w:del>
      <w:r w:rsidR="00FA6B54">
        <w:rPr>
          <w:rFonts w:ascii="mainFontBold" w:hAnsi="mainFontBold"/>
          <w:sz w:val="28"/>
          <w:szCs w:val="54"/>
          <w:u w:val="single"/>
        </w:rPr>
        <w:t xml:space="preserve"> </w:t>
      </w:r>
      <w:ins w:id="78" w:author="Ramy Rizk" w:date="2018-07-18T14:03:00Z">
        <w:r w:rsidRPr="009121CC">
          <w:rPr>
            <w:rFonts w:ascii="mainFontBold" w:hAnsi="mainFontBold"/>
            <w:sz w:val="28"/>
            <w:szCs w:val="54"/>
            <w:u w:val="single"/>
          </w:rPr>
          <w:t>Face</w:t>
        </w:r>
      </w:ins>
      <w:r w:rsidRPr="009121CC">
        <w:rPr>
          <w:rFonts w:ascii="mainFontBold" w:hAnsi="mainFontBold"/>
          <w:sz w:val="28"/>
          <w:szCs w:val="54"/>
          <w:u w:val="single"/>
        </w:rPr>
        <w:t>:</w:t>
      </w:r>
    </w:p>
    <w:p w14:paraId="2C670EEC" w14:textId="77777777" w:rsidR="009121CC" w:rsidRDefault="009121CC" w:rsidP="001936E3">
      <w:pPr>
        <w:pStyle w:val="text"/>
        <w:spacing w:before="0" w:beforeAutospacing="0" w:after="0" w:afterAutospacing="0" w:line="252" w:lineRule="atLeast"/>
        <w:rPr>
          <w:rFonts w:ascii="mainFontRegular" w:hAnsi="mainFontRegular"/>
          <w:color w:val="FF0000"/>
          <w:sz w:val="26"/>
        </w:rPr>
      </w:pPr>
    </w:p>
    <w:p w14:paraId="08B4469C" w14:textId="77777777" w:rsidR="009121CC" w:rsidRDefault="009121CC" w:rsidP="001936E3">
      <w:pPr>
        <w:pStyle w:val="text"/>
        <w:spacing w:before="0" w:beforeAutospacing="0" w:after="0" w:afterAutospacing="0" w:line="252" w:lineRule="atLeast"/>
        <w:rPr>
          <w:rFonts w:ascii="mainFontRegular" w:hAnsi="mainFontRegular"/>
          <w:color w:val="FF0000"/>
          <w:sz w:val="26"/>
        </w:rPr>
      </w:pPr>
      <w:r w:rsidRPr="009121CC">
        <w:rPr>
          <w:rFonts w:ascii="mainFontRegular" w:hAnsi="mainFontRegular"/>
          <w:color w:val="FF0000"/>
          <w:sz w:val="26"/>
        </w:rPr>
        <w:t>Text box</w:t>
      </w:r>
      <w:r>
        <w:rPr>
          <w:rFonts w:ascii="mainFontRegular" w:hAnsi="mainFontRegular"/>
          <w:color w:val="FF0000"/>
          <w:sz w:val="26"/>
        </w:rPr>
        <w:t xml:space="preserve"> under </w:t>
      </w:r>
      <w:r w:rsidRPr="009121CC">
        <w:rPr>
          <w:rFonts w:ascii="mainFontRegular" w:hAnsi="mainFontRegular"/>
          <w:color w:val="FF0000"/>
          <w:sz w:val="26"/>
          <w:u w:val="single"/>
        </w:rPr>
        <w:t>WHO SHOULD I TALK TO</w:t>
      </w:r>
      <w:r>
        <w:rPr>
          <w:rFonts w:ascii="mainFontRegular" w:hAnsi="mainFontRegular"/>
          <w:color w:val="FF0000"/>
          <w:sz w:val="26"/>
        </w:rPr>
        <w:t xml:space="preserve"> should be updated with proper text.</w:t>
      </w:r>
    </w:p>
    <w:p w14:paraId="07057E1B" w14:textId="77777777" w:rsidR="009121CC" w:rsidRPr="009121CC" w:rsidRDefault="009121CC" w:rsidP="009121CC">
      <w:pPr>
        <w:pStyle w:val="Heading1"/>
        <w:pBdr>
          <w:bottom w:val="single" w:sz="12" w:space="11" w:color="FFFFFF"/>
        </w:pBdr>
        <w:spacing w:before="300" w:beforeAutospacing="0" w:after="375" w:afterAutospacing="0" w:line="594" w:lineRule="atLeast"/>
        <w:rPr>
          <w:rFonts w:ascii="mainFontBold" w:hAnsi="mainFontBold"/>
          <w:sz w:val="28"/>
          <w:szCs w:val="24"/>
        </w:rPr>
      </w:pPr>
      <w:r w:rsidRPr="009121CC">
        <w:rPr>
          <w:rFonts w:ascii="mainFontBold" w:hAnsi="mainFontBold"/>
          <w:sz w:val="28"/>
          <w:szCs w:val="24"/>
        </w:rPr>
        <w:t xml:space="preserve">Clinical Studies </w:t>
      </w:r>
    </w:p>
    <w:p w14:paraId="78C38475" w14:textId="77777777" w:rsidR="009121CC" w:rsidRPr="009121CC" w:rsidRDefault="009121CC" w:rsidP="009121CC">
      <w:pPr>
        <w:pStyle w:val="Heading4"/>
        <w:spacing w:before="150" w:beforeAutospacing="0" w:after="0" w:afterAutospacing="0" w:line="360" w:lineRule="atLeast"/>
        <w:rPr>
          <w:rFonts w:ascii="mainFontRegular" w:hAnsi="mainFontRegular"/>
          <w:b w:val="0"/>
          <w:bCs w:val="0"/>
          <w:sz w:val="26"/>
        </w:rPr>
      </w:pPr>
      <w:r w:rsidRPr="009121CC">
        <w:rPr>
          <w:rFonts w:ascii="mainFontRegular" w:hAnsi="mainFontRegular"/>
          <w:b w:val="0"/>
          <w:bCs w:val="0"/>
          <w:sz w:val="26"/>
        </w:rPr>
        <w:t xml:space="preserve">Sexual problems are common. Based on a National Health and Social Life Survey, women are more prone to have sexual complaints </w:t>
      </w:r>
      <w:del w:id="79" w:author="Ramy Rizk" w:date="2018-07-18T14:07:00Z">
        <w:r w:rsidRPr="009121CC" w:rsidDel="009121CC">
          <w:rPr>
            <w:rFonts w:ascii="mainFontRegular" w:hAnsi="mainFontRegular"/>
            <w:b w:val="0"/>
            <w:bCs w:val="0"/>
            <w:sz w:val="26"/>
          </w:rPr>
          <w:delText>as</w:delText>
        </w:r>
      </w:del>
      <w:r w:rsidR="00EB1455">
        <w:rPr>
          <w:rFonts w:ascii="mainFontRegular" w:hAnsi="mainFontRegular"/>
          <w:b w:val="0"/>
          <w:bCs w:val="0"/>
          <w:sz w:val="26"/>
        </w:rPr>
        <w:t xml:space="preserve"> </w:t>
      </w:r>
      <w:r w:rsidRPr="009121CC">
        <w:rPr>
          <w:rFonts w:ascii="mainFontRegular" w:hAnsi="mainFontRegular"/>
          <w:b w:val="0"/>
          <w:bCs w:val="0"/>
          <w:sz w:val="26"/>
        </w:rPr>
        <w:t>compared to men — and this mostly involves physical aspects like dryness, dyspareunia (pain during intercourse), and low libido. In fact, Female Sexual Dysfunction (FSD) affects 20-</w:t>
      </w:r>
      <w:r w:rsidRPr="009121CC">
        <w:rPr>
          <w:rFonts w:ascii="mainFontRegular" w:hAnsi="mainFontRegular"/>
          <w:b w:val="0"/>
          <w:bCs w:val="0"/>
          <w:sz w:val="26"/>
        </w:rPr>
        <w:lastRenderedPageBreak/>
        <w:t xml:space="preserve">50% of women and most of the time, this issue is not addressed and treated properly. </w:t>
      </w:r>
    </w:p>
    <w:p w14:paraId="7FBD749C" w14:textId="77777777" w:rsidR="009121CC" w:rsidRPr="009121CC" w:rsidRDefault="009121CC" w:rsidP="009121CC">
      <w:pPr>
        <w:pStyle w:val="Heading4"/>
        <w:spacing w:before="150" w:beforeAutospacing="0" w:after="0" w:afterAutospacing="0" w:line="360" w:lineRule="atLeast"/>
        <w:rPr>
          <w:rFonts w:ascii="mainFontRegular" w:hAnsi="mainFontRegular"/>
          <w:b w:val="0"/>
          <w:bCs w:val="0"/>
          <w:sz w:val="26"/>
        </w:rPr>
      </w:pPr>
      <w:r w:rsidRPr="009121CC">
        <w:rPr>
          <w:rFonts w:ascii="mainFontRegular" w:hAnsi="mainFontRegular"/>
          <w:b w:val="0"/>
          <w:bCs w:val="0"/>
          <w:sz w:val="26"/>
        </w:rPr>
        <w:t xml:space="preserve">Research shows that, women with FSD are most commonly affected by: </w:t>
      </w:r>
      <w:r w:rsidR="001365A9" w:rsidRPr="009121CC">
        <w:rPr>
          <w:rFonts w:ascii="mainFontRegular" w:hAnsi="mainFontRegular"/>
          <w:b w:val="0"/>
          <w:bCs w:val="0"/>
          <w:sz w:val="26"/>
        </w:rPr>
        <w:t>Orgasmic Disorder</w:t>
      </w:r>
      <w:r w:rsidRPr="009121CC">
        <w:rPr>
          <w:rFonts w:ascii="mainFontRegular" w:hAnsi="mainFontRegular"/>
          <w:b w:val="0"/>
          <w:bCs w:val="0"/>
          <w:sz w:val="26"/>
        </w:rPr>
        <w:t xml:space="preserve">, Low Libido, and Lubrication Problems. </w:t>
      </w:r>
    </w:p>
    <w:p w14:paraId="222F8B78" w14:textId="77777777" w:rsidR="009121CC" w:rsidRPr="009121CC" w:rsidRDefault="009121CC" w:rsidP="009121CC">
      <w:pPr>
        <w:pStyle w:val="text"/>
        <w:numPr>
          <w:ilvl w:val="0"/>
          <w:numId w:val="3"/>
        </w:numPr>
        <w:spacing w:before="0" w:beforeAutospacing="0" w:after="0" w:afterAutospacing="0" w:line="360" w:lineRule="atLeast"/>
        <w:ind w:left="300"/>
        <w:rPr>
          <w:rFonts w:ascii="mainFontRegular" w:hAnsi="mainFontRegular"/>
          <w:sz w:val="26"/>
        </w:rPr>
      </w:pPr>
      <w:r w:rsidRPr="009121CC">
        <w:rPr>
          <w:rFonts w:ascii="mainFontRegular" w:hAnsi="mainFontRegular"/>
          <w:sz w:val="26"/>
        </w:rPr>
        <w:t>33.9% are unable to reach orgasm (</w:t>
      </w:r>
      <w:del w:id="80" w:author="Ramy Rizk" w:date="2018-07-18T14:08:00Z">
        <w:r w:rsidRPr="009121CC" w:rsidDel="009121CC">
          <w:rPr>
            <w:rFonts w:ascii="mainFontRegular" w:hAnsi="mainFontRegular"/>
            <w:sz w:val="26"/>
          </w:rPr>
          <w:delText>orgasmic disorder</w:delText>
        </w:r>
      </w:del>
      <w:r w:rsidR="00EB1455">
        <w:rPr>
          <w:rFonts w:ascii="mainFontRegular" w:hAnsi="mainFontRegular"/>
          <w:sz w:val="26"/>
        </w:rPr>
        <w:t xml:space="preserve"> </w:t>
      </w:r>
      <w:ins w:id="81" w:author="Ramy Rizk" w:date="2018-07-18T14:08:00Z">
        <w:r>
          <w:rPr>
            <w:rFonts w:ascii="mainFontRegular" w:hAnsi="mainFontRegular"/>
            <w:sz w:val="26"/>
          </w:rPr>
          <w:t>Orgasmic Disorder</w:t>
        </w:r>
      </w:ins>
      <w:r w:rsidRPr="009121CC">
        <w:rPr>
          <w:rFonts w:ascii="mainFontRegular" w:hAnsi="mainFontRegular"/>
          <w:sz w:val="26"/>
        </w:rPr>
        <w:t xml:space="preserve">) </w:t>
      </w:r>
    </w:p>
    <w:p w14:paraId="15064BBE" w14:textId="77777777" w:rsidR="009121CC" w:rsidRPr="009121CC" w:rsidRDefault="009121CC" w:rsidP="009121CC">
      <w:pPr>
        <w:pStyle w:val="text"/>
        <w:numPr>
          <w:ilvl w:val="0"/>
          <w:numId w:val="3"/>
        </w:numPr>
        <w:spacing w:before="0" w:beforeAutospacing="0" w:after="0" w:afterAutospacing="0" w:line="360" w:lineRule="atLeast"/>
        <w:ind w:left="300"/>
        <w:rPr>
          <w:rFonts w:ascii="mainFontRegular" w:hAnsi="mainFontRegular"/>
          <w:sz w:val="26"/>
        </w:rPr>
      </w:pPr>
      <w:r w:rsidRPr="009121CC">
        <w:rPr>
          <w:rFonts w:ascii="mainFontRegular" w:hAnsi="mainFontRegular"/>
          <w:sz w:val="26"/>
        </w:rPr>
        <w:t>33.8% experience low desire to engage with partner (</w:t>
      </w:r>
      <w:del w:id="82" w:author="Ramy Rizk" w:date="2018-07-18T14:08:00Z">
        <w:r w:rsidRPr="009121CC" w:rsidDel="009121CC">
          <w:rPr>
            <w:rFonts w:ascii="mainFontRegular" w:hAnsi="mainFontRegular"/>
            <w:sz w:val="26"/>
          </w:rPr>
          <w:delText>low libido</w:delText>
        </w:r>
      </w:del>
      <w:r w:rsidR="00EB1455">
        <w:rPr>
          <w:rFonts w:ascii="mainFontRegular" w:hAnsi="mainFontRegular"/>
          <w:sz w:val="26"/>
        </w:rPr>
        <w:t xml:space="preserve"> </w:t>
      </w:r>
      <w:ins w:id="83" w:author="Ramy Rizk" w:date="2018-07-18T14:08:00Z">
        <w:r>
          <w:rPr>
            <w:rFonts w:ascii="mainFontRegular" w:hAnsi="mainFontRegular"/>
            <w:sz w:val="26"/>
          </w:rPr>
          <w:t>Low Libido</w:t>
        </w:r>
      </w:ins>
      <w:r w:rsidRPr="009121CC">
        <w:rPr>
          <w:rFonts w:ascii="mainFontRegular" w:hAnsi="mainFontRegular"/>
          <w:sz w:val="26"/>
        </w:rPr>
        <w:t xml:space="preserve">) </w:t>
      </w:r>
    </w:p>
    <w:p w14:paraId="2D948700" w14:textId="77777777" w:rsidR="009121CC" w:rsidRPr="009121CC" w:rsidRDefault="009121CC" w:rsidP="009121CC">
      <w:pPr>
        <w:pStyle w:val="text"/>
        <w:numPr>
          <w:ilvl w:val="0"/>
          <w:numId w:val="3"/>
        </w:numPr>
        <w:spacing w:before="0" w:beforeAutospacing="0" w:after="0" w:afterAutospacing="0" w:line="360" w:lineRule="atLeast"/>
        <w:ind w:left="300"/>
        <w:rPr>
          <w:rFonts w:ascii="mainFontRegular" w:hAnsi="mainFontRegular"/>
          <w:sz w:val="26"/>
        </w:rPr>
      </w:pPr>
      <w:r w:rsidRPr="009121CC">
        <w:rPr>
          <w:rFonts w:ascii="mainFontRegular" w:hAnsi="mainFontRegular"/>
          <w:sz w:val="26"/>
        </w:rPr>
        <w:t xml:space="preserve">27.8% have poor lubrication </w:t>
      </w:r>
    </w:p>
    <w:p w14:paraId="360BCFB6" w14:textId="77777777" w:rsidR="009121CC" w:rsidRPr="009121CC" w:rsidRDefault="009121CC" w:rsidP="009121CC">
      <w:pPr>
        <w:pStyle w:val="text"/>
        <w:numPr>
          <w:ilvl w:val="0"/>
          <w:numId w:val="3"/>
        </w:numPr>
        <w:spacing w:before="0" w:beforeAutospacing="0" w:after="0" w:afterAutospacing="0" w:line="360" w:lineRule="atLeast"/>
        <w:ind w:left="300"/>
        <w:rPr>
          <w:rFonts w:ascii="mainFontRegular" w:hAnsi="mainFontRegular"/>
          <w:sz w:val="26"/>
        </w:rPr>
      </w:pPr>
      <w:r w:rsidRPr="009121CC">
        <w:rPr>
          <w:rFonts w:ascii="mainFontRegular" w:hAnsi="mainFontRegular"/>
          <w:sz w:val="26"/>
        </w:rPr>
        <w:t>27.6% have difficulty with sexual response (</w:t>
      </w:r>
      <w:del w:id="84" w:author="Ramy Rizk" w:date="2018-07-18T14:09:00Z">
        <w:r w:rsidRPr="009121CC" w:rsidDel="009121CC">
          <w:rPr>
            <w:rFonts w:ascii="mainFontRegular" w:hAnsi="mainFontRegular"/>
            <w:sz w:val="26"/>
          </w:rPr>
          <w:delText>arousal disorder</w:delText>
        </w:r>
      </w:del>
      <w:r w:rsidR="00EB1455">
        <w:rPr>
          <w:rFonts w:ascii="mainFontRegular" w:hAnsi="mainFontRegular"/>
          <w:sz w:val="26"/>
        </w:rPr>
        <w:t xml:space="preserve"> </w:t>
      </w:r>
      <w:ins w:id="85" w:author="Ramy Rizk" w:date="2018-07-18T14:09:00Z">
        <w:r>
          <w:rPr>
            <w:rFonts w:ascii="mainFontRegular" w:hAnsi="mainFontRegular"/>
            <w:sz w:val="26"/>
          </w:rPr>
          <w:t>Arousal Disorder</w:t>
        </w:r>
      </w:ins>
      <w:r w:rsidRPr="009121CC">
        <w:rPr>
          <w:rFonts w:ascii="mainFontRegular" w:hAnsi="mainFontRegular"/>
          <w:sz w:val="26"/>
        </w:rPr>
        <w:t xml:space="preserve">) </w:t>
      </w:r>
    </w:p>
    <w:p w14:paraId="7E2C423E" w14:textId="77777777" w:rsidR="009121CC" w:rsidRPr="009121CC" w:rsidRDefault="009121CC" w:rsidP="009121CC">
      <w:pPr>
        <w:pStyle w:val="text"/>
        <w:numPr>
          <w:ilvl w:val="0"/>
          <w:numId w:val="3"/>
        </w:numPr>
        <w:spacing w:before="0" w:beforeAutospacing="0" w:after="0" w:afterAutospacing="0" w:line="360" w:lineRule="atLeast"/>
        <w:ind w:left="300"/>
        <w:rPr>
          <w:rFonts w:ascii="mainFontRegular" w:hAnsi="mainFontRegular"/>
          <w:sz w:val="26"/>
        </w:rPr>
      </w:pPr>
      <w:r w:rsidRPr="009121CC">
        <w:rPr>
          <w:rFonts w:ascii="mainFontRegular" w:hAnsi="mainFontRegular"/>
          <w:sz w:val="26"/>
        </w:rPr>
        <w:t xml:space="preserve">22.5% encounter pain </w:t>
      </w:r>
    </w:p>
    <w:p w14:paraId="02F64F85" w14:textId="77777777" w:rsidR="009121CC" w:rsidRPr="009121CC" w:rsidRDefault="009121CC" w:rsidP="009121CC">
      <w:pPr>
        <w:pStyle w:val="Heading4"/>
        <w:spacing w:before="150" w:beforeAutospacing="0" w:after="0" w:afterAutospacing="0" w:line="360" w:lineRule="atLeast"/>
        <w:rPr>
          <w:rFonts w:ascii="mainFontRegular" w:hAnsi="mainFontRegular"/>
          <w:b w:val="0"/>
          <w:bCs w:val="0"/>
          <w:sz w:val="26"/>
        </w:rPr>
      </w:pPr>
      <w:ins w:id="86" w:author="Ramy Rizk" w:date="2018-07-18T14:09:00Z">
        <w:r>
          <w:rPr>
            <w:rFonts w:ascii="mainFontRegular" w:hAnsi="mainFontRegular"/>
            <w:b w:val="0"/>
            <w:bCs w:val="0"/>
            <w:sz w:val="26"/>
          </w:rPr>
          <w:t xml:space="preserve">In </w:t>
        </w:r>
      </w:ins>
      <w:r w:rsidRPr="009121CC">
        <w:rPr>
          <w:rFonts w:ascii="mainFontRegular" w:hAnsi="mainFontRegular"/>
          <w:b w:val="0"/>
          <w:bCs w:val="0"/>
          <w:sz w:val="26"/>
        </w:rPr>
        <w:t xml:space="preserve">2016, AJRP conducted a local study involving menopausal respondents. These patients experienced symptoms of FSD (such as dry genitalia, discomfort in penetration, lack of sexual desire/interest, </w:t>
      </w:r>
      <w:del w:id="87" w:author="Ramy Rizk" w:date="2018-07-18T14:09:00Z">
        <w:r w:rsidRPr="009121CC" w:rsidDel="009121CC">
          <w:rPr>
            <w:rFonts w:ascii="mainFontRegular" w:hAnsi="mainFontRegular"/>
            <w:b w:val="0"/>
            <w:bCs w:val="0"/>
            <w:sz w:val="26"/>
          </w:rPr>
          <w:delText>does not experience</w:delText>
        </w:r>
      </w:del>
      <w:r w:rsidR="00EB1455">
        <w:rPr>
          <w:rFonts w:ascii="mainFontRegular" w:hAnsi="mainFontRegular"/>
          <w:b w:val="0"/>
          <w:bCs w:val="0"/>
          <w:sz w:val="26"/>
        </w:rPr>
        <w:t xml:space="preserve"> </w:t>
      </w:r>
      <w:ins w:id="88" w:author="Ramy Rizk" w:date="2018-07-18T14:09:00Z">
        <w:r>
          <w:rPr>
            <w:rFonts w:ascii="mainFontRegular" w:hAnsi="mainFontRegular"/>
            <w:b w:val="0"/>
            <w:bCs w:val="0"/>
            <w:sz w:val="26"/>
          </w:rPr>
          <w:t xml:space="preserve">or not </w:t>
        </w:r>
      </w:ins>
      <w:ins w:id="89" w:author="Ramy Rizk" w:date="2018-07-18T14:10:00Z">
        <w:r>
          <w:rPr>
            <w:rFonts w:ascii="mainFontRegular" w:hAnsi="mainFontRegular"/>
            <w:b w:val="0"/>
            <w:bCs w:val="0"/>
            <w:sz w:val="26"/>
          </w:rPr>
          <w:t>experiencing</w:t>
        </w:r>
      </w:ins>
      <w:r w:rsidRPr="009121CC">
        <w:rPr>
          <w:rFonts w:ascii="mainFontRegular" w:hAnsi="mainFontRegular"/>
          <w:b w:val="0"/>
          <w:bCs w:val="0"/>
          <w:sz w:val="26"/>
        </w:rPr>
        <w:t xml:space="preserve"> orgasm). Over the course of 3-4 weeks, they were advised to apply </w:t>
      </w:r>
      <w:r w:rsidRPr="00676BE3">
        <w:rPr>
          <w:rFonts w:ascii="mainFontRegular" w:hAnsi="mainFontRegular"/>
          <w:b w:val="0"/>
          <w:bCs w:val="0"/>
          <w:color w:val="000000"/>
          <w:sz w:val="26"/>
          <w:szCs w:val="22"/>
        </w:rPr>
        <w:t>VSENSE</w:t>
      </w:r>
      <w:r w:rsidRPr="00676BE3">
        <w:rPr>
          <w:rFonts w:ascii="mainFontRegular" w:hAnsi="mainFontRegular"/>
          <w:b w:val="0"/>
          <w:bCs w:val="0"/>
          <w:color w:val="000000"/>
          <w:sz w:val="26"/>
          <w:szCs w:val="22"/>
          <w:vertAlign w:val="superscript"/>
        </w:rPr>
        <w:t>®</w:t>
      </w:r>
      <w:r w:rsidRPr="009121CC">
        <w:rPr>
          <w:rFonts w:ascii="mainFontRegular" w:hAnsi="mainFontRegular"/>
          <w:b w:val="0"/>
          <w:bCs w:val="0"/>
          <w:sz w:val="26"/>
        </w:rPr>
        <w:t xml:space="preserve"> daily. </w:t>
      </w:r>
    </w:p>
    <w:p w14:paraId="3E5552B2" w14:textId="77777777" w:rsidR="00676BE3" w:rsidRDefault="009121CC" w:rsidP="009121CC">
      <w:pPr>
        <w:pStyle w:val="Heading4"/>
        <w:spacing w:before="150" w:beforeAutospacing="0" w:after="0" w:afterAutospacing="0" w:line="360" w:lineRule="atLeast"/>
        <w:rPr>
          <w:rFonts w:ascii="mainFontRegular" w:hAnsi="mainFontRegular"/>
          <w:b w:val="0"/>
          <w:bCs w:val="0"/>
          <w:sz w:val="26"/>
        </w:rPr>
      </w:pPr>
      <w:r w:rsidRPr="009121CC">
        <w:rPr>
          <w:rFonts w:ascii="mainFontRegular" w:hAnsi="mainFontRegular"/>
          <w:b w:val="0"/>
          <w:bCs w:val="0"/>
          <w:sz w:val="26"/>
        </w:rPr>
        <w:t>Based on the data gathered, these patients have shown</w:t>
      </w:r>
      <w:r w:rsidR="00EB1455">
        <w:rPr>
          <w:rFonts w:ascii="mainFontRegular" w:hAnsi="mainFontRegular"/>
          <w:b w:val="0"/>
          <w:bCs w:val="0"/>
          <w:sz w:val="26"/>
        </w:rPr>
        <w:t xml:space="preserve"> </w:t>
      </w:r>
      <w:ins w:id="90" w:author="Ramy Rizk" w:date="2018-07-18T14:10:00Z">
        <w:r w:rsidR="00676BE3">
          <w:rPr>
            <w:rFonts w:ascii="mainFontRegular" w:hAnsi="mainFontRegular"/>
            <w:b w:val="0"/>
            <w:bCs w:val="0"/>
            <w:sz w:val="26"/>
          </w:rPr>
          <w:t>a</w:t>
        </w:r>
      </w:ins>
      <w:r w:rsidRPr="009121CC">
        <w:rPr>
          <w:rFonts w:ascii="mainFontRegular" w:hAnsi="mainFontRegular"/>
          <w:b w:val="0"/>
          <w:bCs w:val="0"/>
          <w:sz w:val="26"/>
        </w:rPr>
        <w:t xml:space="preserve"> trend </w:t>
      </w:r>
      <w:del w:id="91" w:author="Ramy Rizk" w:date="2018-07-18T14:10:00Z">
        <w:r w:rsidRPr="009121CC" w:rsidDel="00676BE3">
          <w:rPr>
            <w:rFonts w:ascii="mainFontRegular" w:hAnsi="mainFontRegular"/>
            <w:b w:val="0"/>
            <w:bCs w:val="0"/>
            <w:sz w:val="26"/>
          </w:rPr>
          <w:delText>on</w:delText>
        </w:r>
      </w:del>
      <w:r w:rsidR="00EB1455">
        <w:rPr>
          <w:rFonts w:ascii="mainFontRegular" w:hAnsi="mainFontRegular"/>
          <w:b w:val="0"/>
          <w:bCs w:val="0"/>
          <w:sz w:val="26"/>
        </w:rPr>
        <w:t xml:space="preserve"> </w:t>
      </w:r>
      <w:ins w:id="92" w:author="Ramy Rizk" w:date="2018-07-18T14:10:00Z">
        <w:r w:rsidR="00676BE3">
          <w:rPr>
            <w:rFonts w:ascii="mainFontRegular" w:hAnsi="mainFontRegular"/>
            <w:b w:val="0"/>
            <w:bCs w:val="0"/>
            <w:sz w:val="26"/>
          </w:rPr>
          <w:t>of</w:t>
        </w:r>
      </w:ins>
      <w:r w:rsidR="00EB1455">
        <w:rPr>
          <w:rFonts w:ascii="mainFontRegular" w:hAnsi="mainFontRegular"/>
          <w:b w:val="0"/>
          <w:bCs w:val="0"/>
          <w:sz w:val="26"/>
        </w:rPr>
        <w:t xml:space="preserve"> </w:t>
      </w:r>
      <w:r w:rsidRPr="009121CC">
        <w:rPr>
          <w:rFonts w:ascii="mainFontRegular" w:hAnsi="mainFontRegular"/>
          <w:b w:val="0"/>
          <w:bCs w:val="0"/>
          <w:sz w:val="26"/>
        </w:rPr>
        <w:t xml:space="preserve">improvement </w:t>
      </w:r>
      <w:del w:id="93" w:author="Ramy Rizk" w:date="2018-07-18T14:11:00Z">
        <w:r w:rsidRPr="009121CC" w:rsidDel="00676BE3">
          <w:rPr>
            <w:rFonts w:ascii="mainFontRegular" w:hAnsi="mainFontRegular"/>
            <w:b w:val="0"/>
            <w:bCs w:val="0"/>
            <w:sz w:val="26"/>
          </w:rPr>
          <w:delText xml:space="preserve">on </w:delText>
        </w:r>
      </w:del>
      <w:r w:rsidR="00EB1455">
        <w:rPr>
          <w:rFonts w:ascii="mainFontRegular" w:hAnsi="mainFontRegular"/>
          <w:b w:val="0"/>
          <w:bCs w:val="0"/>
          <w:sz w:val="26"/>
        </w:rPr>
        <w:t xml:space="preserve"> </w:t>
      </w:r>
      <w:ins w:id="94" w:author="Ramy Rizk" w:date="2018-07-18T14:11:00Z">
        <w:r w:rsidR="00676BE3">
          <w:rPr>
            <w:rFonts w:ascii="mainFontRegular" w:hAnsi="mainFontRegular"/>
            <w:b w:val="0"/>
            <w:bCs w:val="0"/>
            <w:sz w:val="26"/>
          </w:rPr>
          <w:t>in</w:t>
        </w:r>
      </w:ins>
      <w:r w:rsidR="00EB1455">
        <w:rPr>
          <w:rFonts w:ascii="mainFontRegular" w:hAnsi="mainFontRegular"/>
          <w:b w:val="0"/>
          <w:bCs w:val="0"/>
          <w:sz w:val="26"/>
        </w:rPr>
        <w:t xml:space="preserve"> </w:t>
      </w:r>
      <w:r w:rsidRPr="009121CC">
        <w:rPr>
          <w:rFonts w:ascii="mainFontRegular" w:hAnsi="mainFontRegular"/>
          <w:b w:val="0"/>
          <w:bCs w:val="0"/>
          <w:sz w:val="26"/>
        </w:rPr>
        <w:t>the rate of sexual enjoyment — less pain and discomfort during intercourse, increased sex drive, and better lubrication.</w:t>
      </w:r>
    </w:p>
    <w:p w14:paraId="6A52450A" w14:textId="77777777" w:rsidR="00EB1455" w:rsidRDefault="00EB1455" w:rsidP="00FA6B54">
      <w:pPr>
        <w:jc w:val="center"/>
        <w:rPr>
          <w:rFonts w:ascii="mainFontBold" w:hAnsi="mainFontBold"/>
          <w:b/>
          <w:bCs/>
          <w:sz w:val="36"/>
          <w:szCs w:val="54"/>
          <w:u w:val="single"/>
        </w:rPr>
      </w:pPr>
    </w:p>
    <w:p w14:paraId="712F8153" w14:textId="77777777" w:rsidR="00FA6B54" w:rsidRPr="00CF6A5A" w:rsidRDefault="00FA6B54" w:rsidP="00FA6B54">
      <w:pPr>
        <w:jc w:val="center"/>
        <w:rPr>
          <w:rFonts w:ascii="mainFontBold" w:eastAsia="Times New Roman" w:hAnsi="mainFontBold" w:cs="Times New Roman"/>
          <w:b/>
          <w:sz w:val="30"/>
          <w:szCs w:val="54"/>
          <w:u w:val="single"/>
        </w:rPr>
      </w:pPr>
      <w:r>
        <w:rPr>
          <w:rFonts w:ascii="mainFontBold" w:hAnsi="mainFontBold"/>
          <w:b/>
          <w:bCs/>
          <w:sz w:val="36"/>
          <w:szCs w:val="54"/>
          <w:u w:val="single"/>
        </w:rPr>
        <w:t>Turn Life On</w:t>
      </w:r>
    </w:p>
    <w:p w14:paraId="46812E2F" w14:textId="77777777" w:rsidR="001365A9" w:rsidRDefault="00FA6B54" w:rsidP="00EB1455">
      <w:pPr>
        <w:pStyle w:val="Heading1"/>
        <w:pBdr>
          <w:bottom w:val="single" w:sz="12" w:space="11" w:color="FFFFFF"/>
        </w:pBdr>
        <w:spacing w:before="300" w:beforeAutospacing="0" w:after="375" w:afterAutospacing="0" w:line="594" w:lineRule="atLeast"/>
        <w:rPr>
          <w:rFonts w:ascii="mainFontBold" w:hAnsi="mainFontBold"/>
          <w:sz w:val="28"/>
          <w:szCs w:val="28"/>
        </w:rPr>
      </w:pPr>
      <w:r w:rsidRPr="00FA6B54">
        <w:rPr>
          <w:rFonts w:ascii="mainFontBold" w:hAnsi="mainFontBold"/>
          <w:sz w:val="28"/>
          <w:szCs w:val="28"/>
        </w:rPr>
        <w:t>What is VSENSE</w:t>
      </w:r>
      <w:ins w:id="95" w:author="Ramy Rizk" w:date="2018-07-18T14:34:00Z">
        <w:r w:rsidRPr="00FA6B54">
          <w:rPr>
            <w:rFonts w:ascii="mainFontRegular" w:hAnsi="mainFontRegular"/>
            <w:sz w:val="28"/>
            <w:szCs w:val="24"/>
            <w:vertAlign w:val="superscript"/>
          </w:rPr>
          <w:t>®</w:t>
        </w:r>
      </w:ins>
      <w:r w:rsidRPr="00FA6B54">
        <w:rPr>
          <w:rFonts w:ascii="mainFontBold" w:hAnsi="mainFontBold"/>
          <w:sz w:val="28"/>
          <w:szCs w:val="28"/>
        </w:rPr>
        <w:t>?</w:t>
      </w:r>
    </w:p>
    <w:p w14:paraId="64D5A39A" w14:textId="77777777" w:rsidR="00FA6B54" w:rsidRPr="00FA6B54" w:rsidRDefault="00FA6B54" w:rsidP="00EB1455">
      <w:pPr>
        <w:pStyle w:val="Heading1"/>
        <w:pBdr>
          <w:bottom w:val="single" w:sz="12" w:space="11" w:color="FFFFFF"/>
        </w:pBdr>
        <w:spacing w:before="300" w:beforeAutospacing="0" w:after="375" w:afterAutospacing="0" w:line="594" w:lineRule="atLeast"/>
        <w:rPr>
          <w:rFonts w:ascii="mainFontRegular" w:hAnsi="mainFontRegular"/>
          <w:b w:val="0"/>
          <w:bCs w:val="0"/>
          <w:sz w:val="26"/>
          <w:szCs w:val="24"/>
        </w:rPr>
      </w:pPr>
      <w:r w:rsidRPr="00FA6B54">
        <w:rPr>
          <w:rFonts w:ascii="mainFontRegular" w:hAnsi="mainFontRegular"/>
          <w:sz w:val="26"/>
          <w:szCs w:val="24"/>
        </w:rPr>
        <w:t>VSENSE</w:t>
      </w:r>
      <w:r w:rsidRPr="00FA6B54">
        <w:rPr>
          <w:rFonts w:ascii="mainFontRegular" w:hAnsi="mainFontRegular"/>
          <w:sz w:val="26"/>
          <w:szCs w:val="24"/>
          <w:vertAlign w:val="superscript"/>
        </w:rPr>
        <w:t>®</w:t>
      </w:r>
      <w:r w:rsidRPr="00FA6B54">
        <w:rPr>
          <w:rFonts w:ascii="mainFontRegular" w:hAnsi="mainFontRegular"/>
          <w:sz w:val="26"/>
          <w:szCs w:val="24"/>
        </w:rPr>
        <w:t xml:space="preserve"> is a globally patented gel formulation derived from natural ingredients. </w:t>
      </w:r>
      <w:r w:rsidR="00EB1455">
        <w:rPr>
          <w:rFonts w:ascii="mainFontRegular" w:hAnsi="mainFontRegular"/>
          <w:sz w:val="26"/>
          <w:szCs w:val="24"/>
        </w:rPr>
        <w:br/>
      </w:r>
      <w:r w:rsidRPr="00FA6B54">
        <w:rPr>
          <w:rFonts w:ascii="mainFontRegular" w:hAnsi="mainFontRegular"/>
          <w:b w:val="0"/>
          <w:bCs w:val="0"/>
          <w:sz w:val="26"/>
          <w:szCs w:val="24"/>
        </w:rPr>
        <w:t xml:space="preserve">Its active ingredient is </w:t>
      </w:r>
      <w:proofErr w:type="spellStart"/>
      <w:r w:rsidRPr="00FA6B54">
        <w:rPr>
          <w:rFonts w:ascii="mainFontRegular" w:hAnsi="mainFontRegular"/>
          <w:b w:val="0"/>
          <w:bCs w:val="0"/>
          <w:sz w:val="26"/>
          <w:szCs w:val="24"/>
        </w:rPr>
        <w:t>Visnadine</w:t>
      </w:r>
      <w:proofErr w:type="spellEnd"/>
      <w:r w:rsidRPr="00FA6B54">
        <w:rPr>
          <w:rFonts w:ascii="mainFontRegular" w:hAnsi="mainFontRegular"/>
          <w:b w:val="0"/>
          <w:bCs w:val="0"/>
          <w:sz w:val="26"/>
          <w:szCs w:val="24"/>
        </w:rPr>
        <w:t xml:space="preserve">, a natural ingredient that helps to increase blood supply rate, improving sensitivity for a faster reach in sexual arousal. </w:t>
      </w:r>
      <w:r w:rsidR="00EB1455">
        <w:rPr>
          <w:rFonts w:ascii="mainFontRegular" w:hAnsi="mainFontRegular"/>
          <w:b w:val="0"/>
          <w:bCs w:val="0"/>
          <w:sz w:val="26"/>
          <w:szCs w:val="24"/>
        </w:rPr>
        <w:br/>
      </w:r>
      <w:r w:rsidRPr="00FA6B54">
        <w:rPr>
          <w:rFonts w:ascii="mainFontRegular" w:hAnsi="mainFontRegular"/>
          <w:b w:val="0"/>
          <w:bCs w:val="0"/>
          <w:sz w:val="26"/>
          <w:szCs w:val="24"/>
        </w:rPr>
        <w:t xml:space="preserve">Clinical tests have demonstrated </w:t>
      </w:r>
      <w:ins w:id="96" w:author="Ramy Rizk" w:date="2018-07-18T14:35:00Z">
        <w:r w:rsidRPr="001936E3">
          <w:rPr>
            <w:rFonts w:ascii="mainFontRegular" w:hAnsi="mainFontRegular"/>
            <w:b w:val="0"/>
            <w:bCs w:val="0"/>
            <w:color w:val="000000"/>
            <w:sz w:val="26"/>
            <w:szCs w:val="22"/>
          </w:rPr>
          <w:t>VSENSE</w:t>
        </w:r>
        <w:r w:rsidRPr="001936E3">
          <w:rPr>
            <w:rFonts w:ascii="mainFontRegular" w:hAnsi="mainFontRegular"/>
            <w:b w:val="0"/>
            <w:bCs w:val="0"/>
            <w:color w:val="000000"/>
            <w:sz w:val="26"/>
            <w:szCs w:val="22"/>
            <w:vertAlign w:val="superscript"/>
          </w:rPr>
          <w:t>®</w:t>
        </w:r>
        <w:r w:rsidRPr="001936E3">
          <w:rPr>
            <w:rFonts w:ascii="mainFontRegular" w:hAnsi="mainFontRegular"/>
            <w:b w:val="0"/>
            <w:bCs w:val="0"/>
            <w:color w:val="000000"/>
            <w:sz w:val="26"/>
            <w:szCs w:val="22"/>
          </w:rPr>
          <w:t>’s</w:t>
        </w:r>
      </w:ins>
      <w:r w:rsidR="00EB1455">
        <w:rPr>
          <w:rFonts w:ascii="mainFontRegular" w:hAnsi="mainFontRegular"/>
          <w:b w:val="0"/>
          <w:bCs w:val="0"/>
          <w:color w:val="000000"/>
          <w:sz w:val="26"/>
          <w:szCs w:val="22"/>
        </w:rPr>
        <w:t xml:space="preserve"> </w:t>
      </w:r>
      <w:del w:id="97" w:author="Ramy Rizk" w:date="2018-07-18T14:35:00Z">
        <w:r w:rsidRPr="00FA6B54" w:rsidDel="00FA6B54">
          <w:rPr>
            <w:rFonts w:ascii="mainFontRegular" w:hAnsi="mainFontRegular"/>
            <w:b w:val="0"/>
            <w:bCs w:val="0"/>
            <w:sz w:val="26"/>
            <w:szCs w:val="24"/>
          </w:rPr>
          <w:delText>VSENSE® ‘s</w:delText>
        </w:r>
      </w:del>
      <w:r w:rsidRPr="00FA6B54">
        <w:rPr>
          <w:rFonts w:ascii="mainFontRegular" w:hAnsi="mainFontRegular"/>
          <w:b w:val="0"/>
          <w:bCs w:val="0"/>
          <w:sz w:val="26"/>
          <w:szCs w:val="24"/>
        </w:rPr>
        <w:t xml:space="preserve"> benefits in producing an adequate degree of lubrication </w:t>
      </w:r>
      <w:del w:id="98" w:author="Ramy Rizk" w:date="2018-07-18T14:35:00Z">
        <w:r w:rsidRPr="00FA6B54" w:rsidDel="00FA6B54">
          <w:rPr>
            <w:rFonts w:ascii="mainFontRegular" w:hAnsi="mainFontRegular"/>
            <w:b w:val="0"/>
            <w:bCs w:val="0"/>
            <w:sz w:val="26"/>
            <w:szCs w:val="24"/>
          </w:rPr>
          <w:delText>as well as</w:delText>
        </w:r>
      </w:del>
      <w:r w:rsidR="00EB1455">
        <w:rPr>
          <w:rFonts w:ascii="mainFontRegular" w:hAnsi="mainFontRegular"/>
          <w:b w:val="0"/>
          <w:bCs w:val="0"/>
          <w:sz w:val="26"/>
        </w:rPr>
        <w:t xml:space="preserve"> </w:t>
      </w:r>
      <w:ins w:id="99" w:author="Ramy Rizk" w:date="2018-07-18T14:35:00Z">
        <w:r>
          <w:rPr>
            <w:rFonts w:ascii="mainFontRegular" w:hAnsi="mainFontRegular"/>
            <w:b w:val="0"/>
            <w:bCs w:val="0"/>
            <w:sz w:val="26"/>
          </w:rPr>
          <w:t>and</w:t>
        </w:r>
      </w:ins>
      <w:r w:rsidRPr="00FA6B54">
        <w:rPr>
          <w:rFonts w:ascii="mainFontRegular" w:hAnsi="mainFontRegular"/>
          <w:b w:val="0"/>
          <w:bCs w:val="0"/>
          <w:sz w:val="26"/>
          <w:szCs w:val="24"/>
        </w:rPr>
        <w:t xml:space="preserve"> clitoral swelling, resulting in a pleasant feeling of warmth and total well-being. </w:t>
      </w:r>
    </w:p>
    <w:p w14:paraId="72F245AD" w14:textId="77777777" w:rsidR="00FA6B54" w:rsidRPr="00FA6B54" w:rsidRDefault="00FA6B54" w:rsidP="00FA6B54">
      <w:pPr>
        <w:pStyle w:val="Heading4"/>
        <w:spacing w:before="150" w:beforeAutospacing="0" w:after="150" w:afterAutospacing="0" w:line="360" w:lineRule="atLeast"/>
        <w:rPr>
          <w:rFonts w:ascii="mainFontRegular" w:hAnsi="mainFontRegular"/>
          <w:b w:val="0"/>
          <w:bCs w:val="0"/>
          <w:sz w:val="26"/>
        </w:rPr>
      </w:pPr>
      <w:r w:rsidRPr="00FA6B54">
        <w:rPr>
          <w:rFonts w:ascii="mainFontRegular" w:hAnsi="mainFontRegular"/>
          <w:b w:val="0"/>
          <w:bCs w:val="0"/>
          <w:sz w:val="26"/>
        </w:rPr>
        <w:lastRenderedPageBreak/>
        <w:t>With a pH level of 6.0, VSENSE</w:t>
      </w:r>
      <w:r w:rsidRPr="00FA6B54">
        <w:rPr>
          <w:rFonts w:ascii="mainFontRegular" w:hAnsi="mainFontRegular"/>
          <w:b w:val="0"/>
          <w:bCs w:val="0"/>
          <w:sz w:val="26"/>
          <w:vertAlign w:val="superscript"/>
        </w:rPr>
        <w:t>®</w:t>
      </w:r>
      <w:r w:rsidRPr="00FA6B54">
        <w:rPr>
          <w:rFonts w:ascii="mainFontRegular" w:hAnsi="mainFontRegular"/>
          <w:b w:val="0"/>
          <w:bCs w:val="0"/>
          <w:sz w:val="26"/>
        </w:rPr>
        <w:t xml:space="preserve"> is well-tolerated and does not leave any traces on garments. It has also been extensively tested. </w:t>
      </w:r>
    </w:p>
    <w:p w14:paraId="5367EBEB" w14:textId="77777777" w:rsidR="00FA6B54" w:rsidRPr="00FA6B54" w:rsidRDefault="00FA6B54" w:rsidP="00FA6B54">
      <w:pPr>
        <w:pStyle w:val="text"/>
        <w:numPr>
          <w:ilvl w:val="0"/>
          <w:numId w:val="5"/>
        </w:numPr>
        <w:spacing w:before="0" w:beforeAutospacing="0" w:after="150" w:afterAutospacing="0" w:line="360" w:lineRule="atLeast"/>
        <w:ind w:left="300"/>
        <w:rPr>
          <w:rFonts w:ascii="mainFontRegular" w:hAnsi="mainFontRegular"/>
          <w:sz w:val="26"/>
        </w:rPr>
      </w:pPr>
      <w:r w:rsidRPr="00FA6B54">
        <w:rPr>
          <w:rFonts w:ascii="mainFontRegular" w:hAnsi="mainFontRegular"/>
          <w:sz w:val="26"/>
        </w:rPr>
        <w:t xml:space="preserve">Intensifies sensitivity of your intimate area giving a warm sensation. </w:t>
      </w:r>
    </w:p>
    <w:p w14:paraId="54D269C4" w14:textId="77777777" w:rsidR="00FA6B54" w:rsidRPr="00FA6B54" w:rsidRDefault="00FA6B54" w:rsidP="00FA6B54">
      <w:pPr>
        <w:pStyle w:val="text"/>
        <w:numPr>
          <w:ilvl w:val="0"/>
          <w:numId w:val="5"/>
        </w:numPr>
        <w:spacing w:before="0" w:beforeAutospacing="0" w:after="150" w:afterAutospacing="0" w:line="360" w:lineRule="atLeast"/>
        <w:ind w:left="300"/>
        <w:rPr>
          <w:rFonts w:ascii="mainFontRegular" w:hAnsi="mainFontRegular"/>
          <w:sz w:val="26"/>
        </w:rPr>
      </w:pPr>
      <w:r w:rsidRPr="00FA6B54">
        <w:rPr>
          <w:rFonts w:ascii="mainFontRegular" w:hAnsi="mainFontRegular"/>
          <w:sz w:val="26"/>
        </w:rPr>
        <w:t xml:space="preserve">Prevents dryness as it restores natural moisture in your intimate area. </w:t>
      </w:r>
    </w:p>
    <w:p w14:paraId="2730646A" w14:textId="77777777" w:rsidR="00FA6B54" w:rsidRPr="00FA6B54" w:rsidRDefault="00FA6B54" w:rsidP="00FA6B54">
      <w:pPr>
        <w:pStyle w:val="text"/>
        <w:numPr>
          <w:ilvl w:val="0"/>
          <w:numId w:val="5"/>
        </w:numPr>
        <w:spacing w:before="0" w:beforeAutospacing="0" w:after="150" w:afterAutospacing="0" w:line="360" w:lineRule="atLeast"/>
        <w:ind w:left="300"/>
        <w:rPr>
          <w:rFonts w:ascii="mainFontRegular" w:hAnsi="mainFontRegular"/>
          <w:sz w:val="26"/>
        </w:rPr>
      </w:pPr>
      <w:r w:rsidRPr="00FA6B54">
        <w:rPr>
          <w:rFonts w:ascii="mainFontRegular" w:hAnsi="mainFontRegular"/>
          <w:sz w:val="26"/>
        </w:rPr>
        <w:t xml:space="preserve">Stimulates vaginal lubrication. </w:t>
      </w:r>
    </w:p>
    <w:p w14:paraId="0688F2AE" w14:textId="77777777" w:rsidR="00FA6B54" w:rsidRPr="00FA6B54" w:rsidRDefault="00FA6B54" w:rsidP="00FA6B54">
      <w:pPr>
        <w:pStyle w:val="text"/>
        <w:numPr>
          <w:ilvl w:val="0"/>
          <w:numId w:val="5"/>
        </w:numPr>
        <w:spacing w:before="0" w:beforeAutospacing="0" w:after="150" w:afterAutospacing="0" w:line="360" w:lineRule="atLeast"/>
        <w:ind w:left="300"/>
        <w:rPr>
          <w:rFonts w:ascii="mainFontRegular" w:hAnsi="mainFontRegular"/>
          <w:sz w:val="30"/>
          <w:szCs w:val="30"/>
        </w:rPr>
      </w:pPr>
      <w:r w:rsidRPr="00FA6B54">
        <w:rPr>
          <w:rFonts w:ascii="mainFontRegular" w:hAnsi="mainFontRegular"/>
          <w:sz w:val="26"/>
        </w:rPr>
        <w:t>Helps reach pleasurable orgasms and increases intimacy.</w:t>
      </w:r>
      <w:r w:rsidRPr="00FA6B54">
        <w:rPr>
          <w:rFonts w:ascii="mainFontRegular" w:hAnsi="mainFontRegular"/>
          <w:sz w:val="30"/>
          <w:szCs w:val="30"/>
        </w:rPr>
        <w:t xml:space="preserve"> </w:t>
      </w:r>
    </w:p>
    <w:p w14:paraId="4ED2AB37" w14:textId="77777777" w:rsidR="00676BE3" w:rsidRDefault="00676BE3" w:rsidP="009121CC">
      <w:pPr>
        <w:pStyle w:val="Heading4"/>
        <w:spacing w:before="150" w:beforeAutospacing="0" w:after="0" w:afterAutospacing="0" w:line="360" w:lineRule="atLeast"/>
        <w:rPr>
          <w:rFonts w:ascii="mainFontRegular" w:hAnsi="mainFontRegular"/>
          <w:b w:val="0"/>
          <w:bCs w:val="0"/>
          <w:sz w:val="26"/>
        </w:rPr>
      </w:pPr>
    </w:p>
    <w:p w14:paraId="02FF4B0E" w14:textId="77777777" w:rsidR="009121CC" w:rsidRPr="00676BE3" w:rsidRDefault="00676BE3" w:rsidP="009121CC">
      <w:pPr>
        <w:pStyle w:val="Heading4"/>
        <w:spacing w:before="150" w:beforeAutospacing="0" w:after="0" w:afterAutospacing="0" w:line="360" w:lineRule="atLeast"/>
        <w:rPr>
          <w:rFonts w:ascii="mainFontRegular" w:hAnsi="mainFontRegular"/>
          <w:bCs w:val="0"/>
          <w:sz w:val="28"/>
          <w:szCs w:val="28"/>
        </w:rPr>
      </w:pPr>
      <w:r w:rsidRPr="00676BE3">
        <w:rPr>
          <w:rFonts w:ascii="mainFontBold" w:hAnsi="mainFontBold"/>
          <w:bCs w:val="0"/>
          <w:sz w:val="28"/>
          <w:szCs w:val="28"/>
        </w:rPr>
        <w:t xml:space="preserve">How Does </w:t>
      </w:r>
      <w:ins w:id="100" w:author="Ramy Rizk" w:date="2018-07-18T14:15:00Z">
        <w:r w:rsidRPr="00676BE3">
          <w:rPr>
            <w:rFonts w:ascii="mainFontRegular" w:hAnsi="mainFontRegular"/>
            <w:bCs w:val="0"/>
            <w:sz w:val="28"/>
            <w:szCs w:val="28"/>
          </w:rPr>
          <w:t>VSENSE</w:t>
        </w:r>
        <w:r w:rsidRPr="00676BE3">
          <w:rPr>
            <w:rFonts w:ascii="mainFontRegular" w:hAnsi="mainFontRegular"/>
            <w:bCs w:val="0"/>
            <w:sz w:val="28"/>
            <w:szCs w:val="28"/>
            <w:vertAlign w:val="superscript"/>
          </w:rPr>
          <w:t>®</w:t>
        </w:r>
      </w:ins>
      <w:r w:rsidR="00EB1455">
        <w:rPr>
          <w:rFonts w:ascii="mainFontRegular" w:hAnsi="mainFontRegular"/>
          <w:bCs w:val="0"/>
          <w:sz w:val="28"/>
          <w:szCs w:val="28"/>
          <w:vertAlign w:val="superscript"/>
        </w:rPr>
        <w:t xml:space="preserve"> </w:t>
      </w:r>
      <w:del w:id="101" w:author="Ramy Rizk" w:date="2018-07-18T14:15:00Z">
        <w:r w:rsidRPr="00676BE3" w:rsidDel="00676BE3">
          <w:rPr>
            <w:rFonts w:ascii="mainFontBold" w:hAnsi="mainFontBold"/>
            <w:bCs w:val="0"/>
            <w:sz w:val="28"/>
            <w:szCs w:val="28"/>
          </w:rPr>
          <w:delText xml:space="preserve">VSense </w:delText>
        </w:r>
      </w:del>
      <w:r w:rsidRPr="00676BE3">
        <w:rPr>
          <w:rFonts w:ascii="mainFontBold" w:hAnsi="mainFontBold"/>
          <w:bCs w:val="0"/>
          <w:sz w:val="28"/>
          <w:szCs w:val="28"/>
        </w:rPr>
        <w:t>Work?</w:t>
      </w:r>
      <w:del w:id="102" w:author="Ramy Rizk" w:date="2018-07-18T14:11:00Z">
        <w:r w:rsidR="009121CC" w:rsidRPr="00676BE3" w:rsidDel="00676BE3">
          <w:rPr>
            <w:rFonts w:ascii="mainFontRegular" w:hAnsi="mainFontRegular"/>
            <w:bCs w:val="0"/>
            <w:sz w:val="28"/>
            <w:szCs w:val="28"/>
          </w:rPr>
          <w:delText xml:space="preserve"> </w:delText>
        </w:r>
      </w:del>
    </w:p>
    <w:p w14:paraId="16EF050C" w14:textId="77777777" w:rsidR="00676BE3" w:rsidRPr="00676BE3" w:rsidRDefault="00676BE3" w:rsidP="00676BE3">
      <w:pPr>
        <w:pStyle w:val="Heading4"/>
        <w:spacing w:before="150" w:beforeAutospacing="0" w:after="0" w:afterAutospacing="0" w:line="360" w:lineRule="atLeast"/>
        <w:rPr>
          <w:rFonts w:ascii="mainFontRegular" w:hAnsi="mainFontRegular"/>
          <w:b w:val="0"/>
          <w:bCs w:val="0"/>
          <w:color w:val="000000"/>
          <w:sz w:val="26"/>
        </w:rPr>
      </w:pPr>
      <w:r w:rsidRPr="00676BE3">
        <w:rPr>
          <w:rFonts w:ascii="mainFontRegular" w:hAnsi="mainFontRegular"/>
          <w:b w:val="0"/>
          <w:bCs w:val="0"/>
          <w:color w:val="000000"/>
          <w:sz w:val="26"/>
        </w:rPr>
        <w:t xml:space="preserve">Experiencing vaginal dryness, pain during </w:t>
      </w:r>
      <w:commentRangeStart w:id="103"/>
      <w:r w:rsidRPr="00676BE3">
        <w:rPr>
          <w:rFonts w:ascii="mainFontRegular" w:hAnsi="mainFontRegular"/>
          <w:b w:val="0"/>
          <w:bCs w:val="0"/>
          <w:color w:val="000000"/>
          <w:sz w:val="26"/>
        </w:rPr>
        <w:t>intercourse</w:t>
      </w:r>
      <w:commentRangeEnd w:id="103"/>
      <w:r w:rsidR="00A74058">
        <w:rPr>
          <w:rStyle w:val="CommentReference"/>
          <w:rFonts w:asciiTheme="minorHAnsi" w:eastAsiaTheme="minorHAnsi" w:hAnsiTheme="minorHAnsi" w:cstheme="minorBidi"/>
          <w:b w:val="0"/>
          <w:bCs w:val="0"/>
        </w:rPr>
        <w:commentReference w:id="103"/>
      </w:r>
      <w:ins w:id="104" w:author="Ramy Rizk" w:date="2018-07-18T15:51:00Z">
        <w:r w:rsidR="00A74058">
          <w:rPr>
            <w:rFonts w:ascii="mainFontRegular" w:hAnsi="mainFontRegular"/>
            <w:b w:val="0"/>
            <w:bCs w:val="0"/>
            <w:color w:val="000000"/>
            <w:sz w:val="26"/>
          </w:rPr>
          <w:t>,</w:t>
        </w:r>
      </w:ins>
      <w:r w:rsidRPr="00676BE3">
        <w:rPr>
          <w:rFonts w:ascii="mainFontRegular" w:hAnsi="mainFontRegular"/>
          <w:b w:val="0"/>
          <w:bCs w:val="0"/>
          <w:color w:val="000000"/>
          <w:sz w:val="26"/>
        </w:rPr>
        <w:t xml:space="preserve"> and decreased interest in sex are not normal symptoms and can be treated. </w:t>
      </w:r>
      <w:r w:rsidRPr="00676BE3">
        <w:rPr>
          <w:rFonts w:ascii="mainFontRegular" w:hAnsi="mainFontRegular"/>
          <w:b w:val="0"/>
          <w:bCs w:val="0"/>
          <w:sz w:val="26"/>
          <w:szCs w:val="28"/>
        </w:rPr>
        <w:t>VSENSE</w:t>
      </w:r>
      <w:r w:rsidRPr="00676BE3">
        <w:rPr>
          <w:rFonts w:ascii="mainFontRegular" w:hAnsi="mainFontRegular"/>
          <w:b w:val="0"/>
          <w:bCs w:val="0"/>
          <w:sz w:val="26"/>
          <w:szCs w:val="28"/>
          <w:vertAlign w:val="superscript"/>
        </w:rPr>
        <w:t>®</w:t>
      </w:r>
      <w:r w:rsidR="00CF6A5A">
        <w:rPr>
          <w:rFonts w:ascii="mainFontRegular" w:hAnsi="mainFontRegular"/>
          <w:b w:val="0"/>
          <w:bCs w:val="0"/>
          <w:sz w:val="28"/>
          <w:szCs w:val="28"/>
        </w:rPr>
        <w:t xml:space="preserve"> </w:t>
      </w:r>
      <w:r w:rsidRPr="00676BE3">
        <w:rPr>
          <w:rFonts w:ascii="mainFontRegular" w:hAnsi="mainFontRegular"/>
          <w:b w:val="0"/>
          <w:bCs w:val="0"/>
          <w:color w:val="000000"/>
          <w:sz w:val="26"/>
        </w:rPr>
        <w:t xml:space="preserve">is clinically tested to be the only all-natural intimate gel sold in the Philippines that can stimulate the vaginal lubricating cell, making it more pleasurable for women during intercourse. </w:t>
      </w:r>
    </w:p>
    <w:p w14:paraId="6AA1503C" w14:textId="77777777" w:rsidR="00676BE3" w:rsidRPr="00EB1455" w:rsidRDefault="00676BE3" w:rsidP="00676BE3">
      <w:pPr>
        <w:pStyle w:val="Heading1"/>
        <w:spacing w:before="300" w:beforeAutospacing="0" w:after="0" w:afterAutospacing="0" w:line="360" w:lineRule="atLeast"/>
        <w:rPr>
          <w:rFonts w:ascii="mainFontRegular" w:hAnsi="mainFontRegular"/>
          <w:color w:val="000000"/>
          <w:sz w:val="28"/>
          <w:szCs w:val="28"/>
        </w:rPr>
      </w:pPr>
      <w:r w:rsidRPr="00EB1455">
        <w:rPr>
          <w:rFonts w:ascii="mainFontRegular" w:hAnsi="mainFontRegular"/>
          <w:color w:val="000000"/>
          <w:sz w:val="28"/>
          <w:szCs w:val="28"/>
        </w:rPr>
        <w:t xml:space="preserve">Who </w:t>
      </w:r>
      <w:del w:id="105" w:author="Ramy Rizk" w:date="2018-07-18T14:19:00Z">
        <w:r w:rsidRPr="00EB1455" w:rsidDel="00676BE3">
          <w:rPr>
            <w:rFonts w:ascii="mainFontRegular" w:hAnsi="mainFontRegular"/>
            <w:color w:val="000000"/>
            <w:sz w:val="28"/>
            <w:szCs w:val="28"/>
          </w:rPr>
          <w:delText>can use</w:delText>
        </w:r>
      </w:del>
      <w:r w:rsidR="00EB1455" w:rsidRPr="00EB1455">
        <w:rPr>
          <w:rFonts w:ascii="mainFontRegular" w:hAnsi="mainFontRegular"/>
          <w:color w:val="000000"/>
          <w:sz w:val="28"/>
          <w:szCs w:val="28"/>
        </w:rPr>
        <w:t xml:space="preserve"> </w:t>
      </w:r>
      <w:ins w:id="106" w:author="Ramy Rizk" w:date="2018-07-18T14:19:00Z">
        <w:r w:rsidRPr="00EB1455">
          <w:rPr>
            <w:rFonts w:ascii="mainFontRegular" w:hAnsi="mainFontRegular"/>
            <w:color w:val="000000"/>
            <w:sz w:val="28"/>
            <w:szCs w:val="28"/>
          </w:rPr>
          <w:t>Can Use</w:t>
        </w:r>
      </w:ins>
      <w:r w:rsidRPr="00EB1455">
        <w:rPr>
          <w:rFonts w:ascii="mainFontRegular" w:hAnsi="mainFontRegular"/>
          <w:color w:val="000000"/>
          <w:sz w:val="28"/>
          <w:szCs w:val="28"/>
        </w:rPr>
        <w:t xml:space="preserve"> </w:t>
      </w:r>
      <w:r w:rsidRPr="00EB1455">
        <w:rPr>
          <w:rFonts w:ascii="mainFontRegular" w:hAnsi="mainFontRegular"/>
          <w:bCs w:val="0"/>
          <w:sz w:val="28"/>
          <w:szCs w:val="28"/>
        </w:rPr>
        <w:t>VSENSE</w:t>
      </w:r>
      <w:r w:rsidRPr="00EB1455">
        <w:rPr>
          <w:rFonts w:ascii="mainFontRegular" w:hAnsi="mainFontRegular"/>
          <w:bCs w:val="0"/>
          <w:sz w:val="28"/>
          <w:szCs w:val="28"/>
          <w:vertAlign w:val="superscript"/>
        </w:rPr>
        <w:t>®</w:t>
      </w:r>
      <w:r w:rsidRPr="00EB1455">
        <w:rPr>
          <w:rFonts w:ascii="mainFontRegular" w:hAnsi="mainFontRegular"/>
          <w:color w:val="000000"/>
          <w:sz w:val="28"/>
          <w:szCs w:val="28"/>
        </w:rPr>
        <w:t>?</w:t>
      </w:r>
    </w:p>
    <w:p w14:paraId="49900B74" w14:textId="77777777" w:rsidR="00676BE3" w:rsidRPr="00676BE3" w:rsidRDefault="00676BE3" w:rsidP="00FA6B54">
      <w:pPr>
        <w:pStyle w:val="text"/>
        <w:spacing w:before="0" w:beforeAutospacing="0" w:after="0" w:afterAutospacing="0" w:line="360" w:lineRule="atLeast"/>
        <w:rPr>
          <w:rFonts w:ascii="mainFontRegular" w:hAnsi="mainFontRegular"/>
          <w:color w:val="000000"/>
          <w:sz w:val="26"/>
        </w:rPr>
      </w:pPr>
      <w:r w:rsidRPr="00676BE3">
        <w:rPr>
          <w:rFonts w:ascii="mainFontRegular" w:hAnsi="mainFontRegular"/>
          <w:color w:val="000000"/>
          <w:sz w:val="26"/>
        </w:rPr>
        <w:t xml:space="preserve">Pre-menopausal women – Around 17% of women aged 18 to 35 experience problems of dryness in their intimate area during intercourse, even before the onset of menopause. There’s also lower testosterone levels during this period, which results in low libido. Women suffering from vaginal dryness and low libido may try </w:t>
      </w:r>
      <w:ins w:id="107" w:author="Ramy Rizk" w:date="2018-07-18T14:20:00Z">
        <w:r w:rsidR="00CF6A5A" w:rsidRPr="00CF6A5A">
          <w:rPr>
            <w:rFonts w:ascii="mainFontRegular" w:hAnsi="mainFontRegular"/>
            <w:bCs/>
            <w:sz w:val="26"/>
            <w:szCs w:val="28"/>
          </w:rPr>
          <w:t>VSENSE</w:t>
        </w:r>
        <w:r w:rsidR="00CF6A5A" w:rsidRPr="00CF6A5A">
          <w:rPr>
            <w:rFonts w:ascii="mainFontRegular" w:hAnsi="mainFontRegular"/>
            <w:bCs/>
            <w:sz w:val="26"/>
            <w:szCs w:val="28"/>
            <w:vertAlign w:val="superscript"/>
          </w:rPr>
          <w:t>®</w:t>
        </w:r>
      </w:ins>
      <w:r w:rsidR="00EB1455">
        <w:rPr>
          <w:rFonts w:ascii="mainFontRegular" w:hAnsi="mainFontRegular"/>
          <w:bCs/>
          <w:sz w:val="26"/>
          <w:szCs w:val="28"/>
          <w:vertAlign w:val="superscript"/>
        </w:rPr>
        <w:t xml:space="preserve"> </w:t>
      </w:r>
      <w:del w:id="108" w:author="Ramy Rizk" w:date="2018-07-18T14:20:00Z">
        <w:r w:rsidRPr="00676BE3" w:rsidDel="00CF6A5A">
          <w:rPr>
            <w:rFonts w:ascii="mainFontRegular" w:hAnsi="mainFontRegular"/>
            <w:color w:val="000000"/>
            <w:sz w:val="26"/>
          </w:rPr>
          <w:delText>VSense</w:delText>
        </w:r>
      </w:del>
      <w:r w:rsidRPr="00676BE3">
        <w:rPr>
          <w:rFonts w:ascii="mainFontRegular" w:hAnsi="mainFontRegular"/>
          <w:color w:val="000000"/>
          <w:sz w:val="26"/>
        </w:rPr>
        <w:t xml:space="preserve">. </w:t>
      </w:r>
    </w:p>
    <w:p w14:paraId="36142C12" w14:textId="77777777" w:rsidR="00676BE3" w:rsidRPr="00676BE3" w:rsidRDefault="00676BE3" w:rsidP="00FA6B54">
      <w:pPr>
        <w:pStyle w:val="text"/>
        <w:spacing w:before="0" w:beforeAutospacing="0" w:after="0" w:afterAutospacing="0" w:line="360" w:lineRule="atLeast"/>
        <w:rPr>
          <w:rFonts w:ascii="mainFontRegular" w:hAnsi="mainFontRegular"/>
          <w:color w:val="000000"/>
          <w:sz w:val="26"/>
        </w:rPr>
      </w:pPr>
      <w:r w:rsidRPr="00676BE3">
        <w:rPr>
          <w:rFonts w:ascii="mainFontRegular" w:hAnsi="mainFontRegular"/>
          <w:color w:val="000000"/>
          <w:sz w:val="26"/>
        </w:rPr>
        <w:t xml:space="preserve">Post-menopausal women – Estrogen levels drop after menopause. This leads to thinning of </w:t>
      </w:r>
      <w:ins w:id="109" w:author="Ramy Rizk" w:date="2018-07-18T14:21:00Z">
        <w:r w:rsidR="00CF6A5A">
          <w:rPr>
            <w:rFonts w:ascii="mainFontRegular" w:hAnsi="mainFontRegular"/>
            <w:color w:val="000000"/>
            <w:sz w:val="26"/>
          </w:rPr>
          <w:t>the</w:t>
        </w:r>
      </w:ins>
      <w:r w:rsidR="00EB1455">
        <w:rPr>
          <w:rFonts w:ascii="mainFontRegular" w:hAnsi="mainFontRegular"/>
          <w:color w:val="000000"/>
          <w:sz w:val="26"/>
        </w:rPr>
        <w:t xml:space="preserve"> </w:t>
      </w:r>
      <w:r w:rsidRPr="00676BE3">
        <w:rPr>
          <w:rFonts w:ascii="mainFontRegular" w:hAnsi="mainFontRegular"/>
          <w:color w:val="000000"/>
          <w:sz w:val="26"/>
        </w:rPr>
        <w:t xml:space="preserve">tissues around the vagina and a reduction in the number of mucous-producing glands. This again causes vaginal dryness. </w:t>
      </w:r>
    </w:p>
    <w:p w14:paraId="3EEB7A97" w14:textId="77777777" w:rsidR="00676BE3" w:rsidRPr="00CF6A5A" w:rsidRDefault="00676BE3" w:rsidP="00FA6B54">
      <w:pPr>
        <w:pStyle w:val="text"/>
        <w:spacing w:before="0" w:beforeAutospacing="0" w:after="0" w:afterAutospacing="0" w:line="360" w:lineRule="atLeast"/>
        <w:rPr>
          <w:rFonts w:ascii="mainFontRegular" w:hAnsi="mainFontRegular"/>
          <w:color w:val="000000"/>
          <w:sz w:val="26"/>
        </w:rPr>
      </w:pPr>
      <w:r w:rsidRPr="00676BE3">
        <w:rPr>
          <w:rFonts w:ascii="mainFontRegular" w:hAnsi="mainFontRegular"/>
          <w:color w:val="000000"/>
          <w:sz w:val="26"/>
        </w:rPr>
        <w:t xml:space="preserve">Women who want to spice up their sex life – </w:t>
      </w:r>
      <w:ins w:id="110" w:author="Ramy Rizk" w:date="2018-07-18T14:21:00Z">
        <w:r w:rsidR="00CF6A5A" w:rsidRPr="00CF6A5A">
          <w:rPr>
            <w:rFonts w:ascii="mainFontRegular" w:hAnsi="mainFontRegular"/>
            <w:bCs/>
            <w:sz w:val="26"/>
            <w:szCs w:val="28"/>
          </w:rPr>
          <w:t>VSENSE</w:t>
        </w:r>
        <w:r w:rsidR="00CF6A5A" w:rsidRPr="00CF6A5A">
          <w:rPr>
            <w:rFonts w:ascii="mainFontRegular" w:hAnsi="mainFontRegular"/>
            <w:bCs/>
            <w:sz w:val="26"/>
            <w:szCs w:val="28"/>
            <w:vertAlign w:val="superscript"/>
          </w:rPr>
          <w:t>®</w:t>
        </w:r>
      </w:ins>
      <w:r w:rsidR="00EB1455">
        <w:rPr>
          <w:rFonts w:ascii="mainFontRegular" w:hAnsi="mainFontRegular"/>
          <w:bCs/>
          <w:sz w:val="26"/>
          <w:szCs w:val="28"/>
          <w:vertAlign w:val="superscript"/>
        </w:rPr>
        <w:t xml:space="preserve"> </w:t>
      </w:r>
      <w:del w:id="111" w:author="Ramy Rizk" w:date="2018-07-18T14:21:00Z">
        <w:r w:rsidRPr="00676BE3" w:rsidDel="00CF6A5A">
          <w:rPr>
            <w:rFonts w:ascii="mainFontRegular" w:hAnsi="mainFontRegular"/>
            <w:color w:val="000000"/>
            <w:sz w:val="26"/>
          </w:rPr>
          <w:delText>VSense</w:delText>
        </w:r>
      </w:del>
      <w:r w:rsidRPr="00676BE3">
        <w:rPr>
          <w:rFonts w:ascii="mainFontRegular" w:hAnsi="mainFontRegular"/>
          <w:color w:val="000000"/>
          <w:sz w:val="26"/>
        </w:rPr>
        <w:t xml:space="preserve"> can help in making sexual intercourse more pleasurable and </w:t>
      </w:r>
      <w:del w:id="112" w:author="Ramy Rizk" w:date="2018-07-18T15:42:00Z">
        <w:r w:rsidRPr="00676BE3" w:rsidDel="00B87A60">
          <w:rPr>
            <w:rFonts w:ascii="mainFontRegular" w:hAnsi="mainFontRegular"/>
            <w:color w:val="000000"/>
            <w:sz w:val="26"/>
          </w:rPr>
          <w:delText>increase</w:delText>
        </w:r>
      </w:del>
      <w:r w:rsidR="00B87A60">
        <w:rPr>
          <w:rFonts w:ascii="mainFontRegular" w:hAnsi="mainFontRegular"/>
          <w:color w:val="000000"/>
          <w:sz w:val="26"/>
        </w:rPr>
        <w:t xml:space="preserve"> </w:t>
      </w:r>
      <w:ins w:id="113" w:author="Ramy Rizk" w:date="2018-07-18T15:42:00Z">
        <w:r w:rsidR="00B87A60">
          <w:rPr>
            <w:rFonts w:ascii="mainFontRegular" w:hAnsi="mainFontRegular"/>
            <w:color w:val="000000"/>
            <w:sz w:val="26"/>
          </w:rPr>
          <w:t>increases</w:t>
        </w:r>
        <w:r w:rsidR="00B87A60" w:rsidRPr="00676BE3">
          <w:rPr>
            <w:rFonts w:ascii="mainFontRegular" w:hAnsi="mainFontRegular"/>
            <w:color w:val="000000"/>
            <w:sz w:val="26"/>
          </w:rPr>
          <w:t xml:space="preserve"> </w:t>
        </w:r>
      </w:ins>
      <w:r w:rsidRPr="00676BE3">
        <w:rPr>
          <w:rFonts w:ascii="mainFontRegular" w:hAnsi="mainFontRegular"/>
          <w:color w:val="000000"/>
          <w:sz w:val="26"/>
        </w:rPr>
        <w:t xml:space="preserve">intimacy between partners. </w:t>
      </w:r>
    </w:p>
    <w:p w14:paraId="6ACADAB4" w14:textId="77777777" w:rsidR="00CF6A5A" w:rsidRPr="00CF6A5A" w:rsidRDefault="00CF6A5A" w:rsidP="00CF6A5A">
      <w:pPr>
        <w:pStyle w:val="Heading1"/>
        <w:pBdr>
          <w:bottom w:val="single" w:sz="12" w:space="11" w:color="9A293F"/>
        </w:pBdr>
        <w:spacing w:before="300" w:beforeAutospacing="0" w:after="375" w:afterAutospacing="0" w:line="594" w:lineRule="atLeast"/>
        <w:jc w:val="center"/>
        <w:rPr>
          <w:rFonts w:ascii="mainFontBold" w:hAnsi="mainFontBold"/>
          <w:sz w:val="28"/>
          <w:szCs w:val="28"/>
        </w:rPr>
      </w:pPr>
      <w:r w:rsidRPr="00CF6A5A">
        <w:rPr>
          <w:rFonts w:ascii="mainFontBold" w:hAnsi="mainFontBold"/>
          <w:sz w:val="28"/>
          <w:szCs w:val="28"/>
        </w:rPr>
        <w:t xml:space="preserve">How </w:t>
      </w:r>
      <w:del w:id="114" w:author="Ramy Rizk" w:date="2018-07-18T13:17:00Z">
        <w:r w:rsidRPr="00CF6A5A" w:rsidDel="00BD0290">
          <w:rPr>
            <w:rFonts w:ascii="mainFontBold" w:hAnsi="mainFontBold"/>
            <w:sz w:val="28"/>
            <w:szCs w:val="28"/>
          </w:rPr>
          <w:delText xml:space="preserve">To </w:delText>
        </w:r>
      </w:del>
      <w:ins w:id="115" w:author="Ramy Rizk" w:date="2018-07-18T13:17:00Z">
        <w:r w:rsidRPr="00CF6A5A">
          <w:rPr>
            <w:rFonts w:ascii="mainFontBold" w:hAnsi="mainFontBold"/>
            <w:sz w:val="28"/>
            <w:szCs w:val="28"/>
          </w:rPr>
          <w:t xml:space="preserve">to </w:t>
        </w:r>
      </w:ins>
      <w:r w:rsidRPr="00CF6A5A">
        <w:rPr>
          <w:rFonts w:ascii="mainFontBold" w:hAnsi="mainFontBold"/>
          <w:sz w:val="28"/>
          <w:szCs w:val="28"/>
        </w:rPr>
        <w:t>Use?</w:t>
      </w:r>
    </w:p>
    <w:p w14:paraId="03352228" w14:textId="77777777" w:rsidR="00CF6A5A" w:rsidRPr="00CF6A5A" w:rsidRDefault="00CF6A5A" w:rsidP="00CF6A5A">
      <w:pPr>
        <w:pStyle w:val="Heading4"/>
        <w:spacing w:before="150" w:beforeAutospacing="0" w:after="0" w:afterAutospacing="0" w:line="324" w:lineRule="atLeast"/>
        <w:rPr>
          <w:rFonts w:ascii="mainFontRegular" w:hAnsi="mainFontRegular"/>
          <w:b w:val="0"/>
          <w:bCs w:val="0"/>
          <w:sz w:val="27"/>
          <w:szCs w:val="27"/>
        </w:rPr>
      </w:pPr>
      <w:r w:rsidRPr="00CF6A5A">
        <w:rPr>
          <w:rFonts w:ascii="mainFontRegular" w:hAnsi="mainFontRegular"/>
          <w:b w:val="0"/>
          <w:bCs w:val="0"/>
          <w:sz w:val="27"/>
          <w:szCs w:val="27"/>
        </w:rPr>
        <w:t xml:space="preserve">Apply 3-5 grams of </w:t>
      </w:r>
      <w:ins w:id="116" w:author="Ramy Rizk" w:date="2018-07-18T14:23:00Z">
        <w:r w:rsidRPr="00CF6A5A">
          <w:rPr>
            <w:rFonts w:ascii="mainFontRegular" w:hAnsi="mainFontRegular"/>
            <w:b w:val="0"/>
            <w:bCs w:val="0"/>
            <w:sz w:val="26"/>
            <w:szCs w:val="28"/>
          </w:rPr>
          <w:t>VSENSE</w:t>
        </w:r>
        <w:r w:rsidRPr="00CF6A5A">
          <w:rPr>
            <w:rFonts w:ascii="mainFontRegular" w:hAnsi="mainFontRegular"/>
            <w:b w:val="0"/>
            <w:bCs w:val="0"/>
            <w:sz w:val="26"/>
            <w:szCs w:val="28"/>
            <w:vertAlign w:val="superscript"/>
          </w:rPr>
          <w:t>®</w:t>
        </w:r>
      </w:ins>
      <w:r w:rsidR="00EB1455">
        <w:rPr>
          <w:rFonts w:ascii="mainFontRegular" w:hAnsi="mainFontRegular"/>
          <w:b w:val="0"/>
          <w:bCs w:val="0"/>
          <w:sz w:val="26"/>
          <w:szCs w:val="28"/>
          <w:vertAlign w:val="superscript"/>
        </w:rPr>
        <w:t xml:space="preserve"> </w:t>
      </w:r>
      <w:del w:id="117" w:author="Ramy Rizk" w:date="2018-07-18T14:23:00Z">
        <w:r w:rsidRPr="00CF6A5A" w:rsidDel="00CF6A5A">
          <w:rPr>
            <w:rFonts w:ascii="mainFontRegular" w:hAnsi="mainFontRegular"/>
            <w:b w:val="0"/>
            <w:bCs w:val="0"/>
            <w:sz w:val="27"/>
            <w:szCs w:val="27"/>
          </w:rPr>
          <w:delText>VSense</w:delText>
        </w:r>
      </w:del>
      <w:r w:rsidRPr="00CF6A5A">
        <w:rPr>
          <w:rFonts w:ascii="mainFontRegular" w:hAnsi="mainFontRegular"/>
          <w:b w:val="0"/>
          <w:bCs w:val="0"/>
          <w:sz w:val="27"/>
          <w:szCs w:val="27"/>
        </w:rPr>
        <w:t xml:space="preserve"> gel to the clitoris and labia majora</w:t>
      </w:r>
      <w:ins w:id="118" w:author="Ramy Rizk" w:date="2018-07-18T14:24:00Z">
        <w:r>
          <w:rPr>
            <w:rFonts w:ascii="mainFontRegular" w:hAnsi="mainFontRegular"/>
            <w:b w:val="0"/>
            <w:bCs w:val="0"/>
            <w:sz w:val="27"/>
            <w:szCs w:val="27"/>
          </w:rPr>
          <w:t>,</w:t>
        </w:r>
      </w:ins>
      <w:r w:rsidRPr="00CF6A5A">
        <w:rPr>
          <w:rFonts w:ascii="mainFontRegular" w:hAnsi="mainFontRegular"/>
          <w:b w:val="0"/>
          <w:bCs w:val="0"/>
          <w:sz w:val="27"/>
          <w:szCs w:val="27"/>
        </w:rPr>
        <w:t xml:space="preserve"> and massage gently. </w:t>
      </w:r>
    </w:p>
    <w:p w14:paraId="286C0843" w14:textId="77777777" w:rsidR="00CF6A5A" w:rsidRPr="00CF6A5A" w:rsidRDefault="00CF6A5A" w:rsidP="00CF6A5A">
      <w:pPr>
        <w:pStyle w:val="Heading4"/>
        <w:spacing w:before="150" w:beforeAutospacing="0" w:after="0" w:afterAutospacing="0" w:line="324" w:lineRule="atLeast"/>
        <w:rPr>
          <w:rFonts w:ascii="mainFontRegular" w:hAnsi="mainFontRegular"/>
          <w:b w:val="0"/>
          <w:bCs w:val="0"/>
          <w:sz w:val="27"/>
          <w:szCs w:val="27"/>
        </w:rPr>
      </w:pPr>
      <w:r w:rsidRPr="00CF6A5A">
        <w:rPr>
          <w:rFonts w:ascii="mainFontRegular" w:hAnsi="mainFontRegular"/>
          <w:b w:val="0"/>
          <w:bCs w:val="0"/>
          <w:sz w:val="27"/>
          <w:szCs w:val="27"/>
        </w:rPr>
        <w:t xml:space="preserve">FOR BEST RESULTS – A daily application for </w:t>
      </w:r>
      <w:bookmarkStart w:id="119" w:name="_GoBack"/>
      <w:bookmarkEnd w:id="119"/>
      <w:r w:rsidRPr="00CF6A5A">
        <w:rPr>
          <w:rFonts w:ascii="mainFontRegular" w:hAnsi="mainFontRegular"/>
          <w:b w:val="0"/>
          <w:bCs w:val="0"/>
          <w:sz w:val="27"/>
          <w:szCs w:val="27"/>
        </w:rPr>
        <w:t xml:space="preserve">4 weeks is recommended. </w:t>
      </w:r>
    </w:p>
    <w:p w14:paraId="5385C0DE" w14:textId="77777777" w:rsidR="00CF6A5A" w:rsidRPr="00CF6A5A" w:rsidRDefault="00CF6A5A" w:rsidP="00CF6A5A">
      <w:pPr>
        <w:pStyle w:val="Heading1"/>
        <w:pBdr>
          <w:bottom w:val="single" w:sz="12" w:space="11" w:color="9A293F"/>
        </w:pBdr>
        <w:spacing w:before="300" w:beforeAutospacing="0" w:after="375" w:afterAutospacing="0" w:line="594" w:lineRule="atLeast"/>
        <w:rPr>
          <w:rFonts w:ascii="mainFontBold" w:hAnsi="mainFontBold"/>
          <w:color w:val="9A293F"/>
          <w:sz w:val="28"/>
          <w:szCs w:val="54"/>
        </w:rPr>
      </w:pPr>
      <w:r w:rsidRPr="00CF6A5A">
        <w:rPr>
          <w:rFonts w:ascii="mainFontBold" w:hAnsi="mainFontBold"/>
          <w:color w:val="9A293F"/>
          <w:sz w:val="28"/>
          <w:szCs w:val="54"/>
        </w:rPr>
        <w:lastRenderedPageBreak/>
        <w:t xml:space="preserve">What is the </w:t>
      </w:r>
      <w:del w:id="120" w:author="Ramy Rizk" w:date="2018-07-18T14:25:00Z">
        <w:r w:rsidRPr="00CF6A5A" w:rsidDel="00CF6A5A">
          <w:rPr>
            <w:rFonts w:ascii="mainFontBold" w:hAnsi="mainFontBold"/>
            <w:color w:val="9A293F"/>
            <w:sz w:val="28"/>
            <w:szCs w:val="54"/>
          </w:rPr>
          <w:delText>difference between lubricant</w:delText>
        </w:r>
      </w:del>
      <w:r w:rsidR="00EB1455">
        <w:rPr>
          <w:rFonts w:ascii="mainFontBold" w:hAnsi="mainFontBold"/>
          <w:color w:val="9A293F"/>
          <w:sz w:val="28"/>
          <w:szCs w:val="54"/>
        </w:rPr>
        <w:t xml:space="preserve"> </w:t>
      </w:r>
      <w:ins w:id="121" w:author="Ramy Rizk" w:date="2018-07-18T14:25:00Z">
        <w:r>
          <w:rPr>
            <w:rFonts w:ascii="mainFontBold" w:hAnsi="mainFontBold"/>
            <w:color w:val="9A293F"/>
            <w:sz w:val="28"/>
            <w:szCs w:val="54"/>
          </w:rPr>
          <w:t>Difference</w:t>
        </w:r>
      </w:ins>
      <w:r w:rsidRPr="00CF6A5A">
        <w:rPr>
          <w:rFonts w:ascii="mainFontBold" w:hAnsi="mainFontBold"/>
          <w:color w:val="9A293F"/>
          <w:sz w:val="28"/>
          <w:szCs w:val="54"/>
        </w:rPr>
        <w:t xml:space="preserve"> </w:t>
      </w:r>
      <w:ins w:id="122" w:author="Ramy Rizk" w:date="2018-07-18T14:25:00Z">
        <w:r>
          <w:rPr>
            <w:rFonts w:ascii="mainFontBold" w:hAnsi="mainFontBold"/>
            <w:color w:val="9A293F"/>
            <w:sz w:val="28"/>
            <w:szCs w:val="54"/>
          </w:rPr>
          <w:t xml:space="preserve">Between Lubricant </w:t>
        </w:r>
      </w:ins>
      <w:r w:rsidRPr="00CF6A5A">
        <w:rPr>
          <w:rFonts w:ascii="mainFontBold" w:hAnsi="mainFontBold"/>
          <w:color w:val="9A293F"/>
          <w:sz w:val="28"/>
          <w:szCs w:val="54"/>
        </w:rPr>
        <w:t xml:space="preserve">and </w:t>
      </w:r>
      <w:ins w:id="123" w:author="Ramy Rizk" w:date="2018-07-18T14:25:00Z">
        <w:r w:rsidRPr="00676BE3">
          <w:rPr>
            <w:rFonts w:ascii="mainFontRegular" w:hAnsi="mainFontRegular"/>
            <w:bCs w:val="0"/>
            <w:sz w:val="28"/>
            <w:szCs w:val="28"/>
          </w:rPr>
          <w:t>VSENSE</w:t>
        </w:r>
        <w:r w:rsidRPr="00676BE3">
          <w:rPr>
            <w:rFonts w:ascii="mainFontRegular" w:hAnsi="mainFontRegular"/>
            <w:bCs w:val="0"/>
            <w:sz w:val="28"/>
            <w:szCs w:val="28"/>
            <w:vertAlign w:val="superscript"/>
          </w:rPr>
          <w:t>®</w:t>
        </w:r>
      </w:ins>
      <w:r w:rsidR="00EB1455">
        <w:rPr>
          <w:rFonts w:ascii="mainFontRegular" w:hAnsi="mainFontRegular"/>
          <w:bCs w:val="0"/>
          <w:sz w:val="28"/>
          <w:szCs w:val="28"/>
          <w:vertAlign w:val="superscript"/>
        </w:rPr>
        <w:t xml:space="preserve"> </w:t>
      </w:r>
      <w:del w:id="124" w:author="Ramy Rizk" w:date="2018-07-18T14:25:00Z">
        <w:r w:rsidRPr="00CF6A5A" w:rsidDel="00CF6A5A">
          <w:rPr>
            <w:rFonts w:ascii="mainFontBold" w:hAnsi="mainFontBold"/>
            <w:color w:val="9A293F"/>
            <w:sz w:val="28"/>
            <w:szCs w:val="54"/>
          </w:rPr>
          <w:delText>VSense</w:delText>
        </w:r>
      </w:del>
      <w:r w:rsidRPr="00CF6A5A">
        <w:rPr>
          <w:rFonts w:ascii="mainFontBold" w:hAnsi="mainFontBold"/>
          <w:color w:val="9A293F"/>
          <w:sz w:val="28"/>
          <w:szCs w:val="54"/>
        </w:rPr>
        <w:t>?</w:t>
      </w:r>
    </w:p>
    <w:p w14:paraId="4D44DCEA" w14:textId="77777777" w:rsidR="00CF6A5A" w:rsidRPr="00CF6A5A" w:rsidRDefault="00CF6A5A" w:rsidP="00CF6A5A">
      <w:pPr>
        <w:pStyle w:val="Heading4"/>
        <w:spacing w:before="150" w:beforeAutospacing="0" w:after="0" w:afterAutospacing="0" w:line="360" w:lineRule="atLeast"/>
        <w:rPr>
          <w:rFonts w:ascii="mainFontRegular" w:hAnsi="mainFontRegular"/>
          <w:b w:val="0"/>
          <w:bCs w:val="0"/>
          <w:color w:val="000000"/>
          <w:sz w:val="26"/>
          <w:szCs w:val="30"/>
        </w:rPr>
      </w:pPr>
      <w:r w:rsidRPr="00CF6A5A">
        <w:rPr>
          <w:rFonts w:ascii="mainFontRegular" w:hAnsi="mainFontRegular"/>
          <w:b w:val="0"/>
          <w:bCs w:val="0"/>
          <w:color w:val="000000"/>
          <w:sz w:val="26"/>
          <w:szCs w:val="30"/>
        </w:rPr>
        <w:t xml:space="preserve">Most lubricants are composed of synthetic, even toxic, compounds like parabens, silicone, petroleum, phenoxyethanol, glycerin, and other chemicals that may cause negative side effects and create more unpleasant reactions and irritation to your genital area. Lubricants are not recommended for women who experience FSD symptoms as it might add discomfort rather than pleasure. </w:t>
      </w:r>
    </w:p>
    <w:p w14:paraId="65DBD5CC" w14:textId="77777777" w:rsidR="00CF6A5A" w:rsidRPr="00CF6A5A" w:rsidRDefault="00CF6A5A" w:rsidP="00CF6A5A">
      <w:pPr>
        <w:pStyle w:val="Heading4"/>
        <w:spacing w:before="150" w:beforeAutospacing="0" w:after="0" w:afterAutospacing="0" w:line="360" w:lineRule="atLeast"/>
        <w:rPr>
          <w:rFonts w:ascii="mainFontRegular" w:hAnsi="mainFontRegular"/>
          <w:b w:val="0"/>
          <w:bCs w:val="0"/>
          <w:color w:val="000000"/>
          <w:sz w:val="26"/>
          <w:szCs w:val="30"/>
        </w:rPr>
      </w:pPr>
      <w:r w:rsidRPr="00CF6A5A">
        <w:rPr>
          <w:rFonts w:ascii="mainFontRegular" w:hAnsi="mainFontRegular"/>
          <w:b w:val="0"/>
          <w:bCs w:val="0"/>
          <w:color w:val="000000"/>
          <w:sz w:val="26"/>
          <w:szCs w:val="30"/>
        </w:rPr>
        <w:t xml:space="preserve">Unlike lubricants, </w:t>
      </w:r>
      <w:r w:rsidRPr="00CF6A5A">
        <w:rPr>
          <w:rFonts w:ascii="mainFontRegular" w:hAnsi="mainFontRegular"/>
          <w:b w:val="0"/>
          <w:bCs w:val="0"/>
          <w:sz w:val="26"/>
          <w:szCs w:val="28"/>
        </w:rPr>
        <w:t>VSENSE</w:t>
      </w:r>
      <w:r w:rsidRPr="00CF6A5A">
        <w:rPr>
          <w:rFonts w:ascii="mainFontRegular" w:hAnsi="mainFontRegular"/>
          <w:b w:val="0"/>
          <w:bCs w:val="0"/>
          <w:sz w:val="26"/>
          <w:szCs w:val="28"/>
          <w:vertAlign w:val="superscript"/>
        </w:rPr>
        <w:t>®</w:t>
      </w:r>
      <w:r>
        <w:rPr>
          <w:rFonts w:ascii="mainFontRegular" w:hAnsi="mainFontRegular"/>
          <w:b w:val="0"/>
          <w:bCs w:val="0"/>
          <w:sz w:val="26"/>
          <w:szCs w:val="28"/>
          <w:vertAlign w:val="superscript"/>
        </w:rPr>
        <w:t xml:space="preserve"> </w:t>
      </w:r>
      <w:r w:rsidRPr="00CF6A5A">
        <w:rPr>
          <w:rFonts w:ascii="mainFontRegular" w:hAnsi="mainFontRegular"/>
          <w:b w:val="0"/>
          <w:bCs w:val="0"/>
          <w:color w:val="000000"/>
          <w:sz w:val="26"/>
          <w:szCs w:val="30"/>
        </w:rPr>
        <w:t xml:space="preserve">has a pH level of 6.0 and is extensively tested to treat and relieve FSD symptoms. It is comprised of natural ingredients that </w:t>
      </w:r>
      <w:del w:id="125" w:author="Ramy Rizk" w:date="2018-07-18T15:47:00Z">
        <w:r w:rsidRPr="00CF6A5A" w:rsidDel="00B87A60">
          <w:rPr>
            <w:rFonts w:ascii="mainFontRegular" w:hAnsi="mainFontRegular"/>
            <w:b w:val="0"/>
            <w:bCs w:val="0"/>
            <w:color w:val="000000"/>
            <w:sz w:val="26"/>
            <w:szCs w:val="30"/>
          </w:rPr>
          <w:delText>prevent</w:delText>
        </w:r>
      </w:del>
      <w:del w:id="126" w:author="Ramy Rizk" w:date="2018-07-18T14:27:00Z">
        <w:r w:rsidRPr="00CF6A5A" w:rsidDel="00CF6A5A">
          <w:rPr>
            <w:rFonts w:ascii="mainFontRegular" w:hAnsi="mainFontRegular"/>
            <w:b w:val="0"/>
            <w:bCs w:val="0"/>
            <w:color w:val="000000"/>
            <w:sz w:val="26"/>
            <w:szCs w:val="30"/>
          </w:rPr>
          <w:delText>s</w:delText>
        </w:r>
      </w:del>
      <w:r w:rsidR="00B87A60">
        <w:rPr>
          <w:rFonts w:ascii="mainFontRegular" w:hAnsi="mainFontRegular"/>
          <w:b w:val="0"/>
          <w:bCs w:val="0"/>
          <w:color w:val="000000"/>
          <w:sz w:val="26"/>
          <w:szCs w:val="30"/>
        </w:rPr>
        <w:t xml:space="preserve"> </w:t>
      </w:r>
      <w:ins w:id="127" w:author="Ramy Rizk" w:date="2018-07-18T15:47:00Z">
        <w:r w:rsidR="00B87A60">
          <w:rPr>
            <w:rFonts w:ascii="mainFontRegular" w:hAnsi="mainFontRegular"/>
            <w:b w:val="0"/>
            <w:bCs w:val="0"/>
            <w:color w:val="000000"/>
            <w:sz w:val="26"/>
            <w:szCs w:val="30"/>
          </w:rPr>
          <w:t>prevent</w:t>
        </w:r>
      </w:ins>
      <w:r w:rsidRPr="00CF6A5A">
        <w:rPr>
          <w:rFonts w:ascii="mainFontRegular" w:hAnsi="mainFontRegular"/>
          <w:b w:val="0"/>
          <w:bCs w:val="0"/>
          <w:color w:val="000000"/>
          <w:sz w:val="26"/>
          <w:szCs w:val="30"/>
        </w:rPr>
        <w:t xml:space="preserve"> dryness by restoring natural moisture in your intimate area without discomfort. It comes in a gel form and its main active ingredient is </w:t>
      </w:r>
      <w:proofErr w:type="spellStart"/>
      <w:r w:rsidRPr="00CF6A5A">
        <w:rPr>
          <w:rFonts w:ascii="mainFontRegular" w:hAnsi="mainFontRegular"/>
          <w:b w:val="0"/>
          <w:bCs w:val="0"/>
          <w:color w:val="000000"/>
          <w:sz w:val="26"/>
          <w:szCs w:val="30"/>
        </w:rPr>
        <w:t>Visnadine</w:t>
      </w:r>
      <w:proofErr w:type="spellEnd"/>
      <w:r w:rsidRPr="00CF6A5A">
        <w:rPr>
          <w:rFonts w:ascii="mainFontRegular" w:hAnsi="mainFontRegular"/>
          <w:b w:val="0"/>
          <w:bCs w:val="0"/>
          <w:color w:val="000000"/>
          <w:sz w:val="26"/>
          <w:szCs w:val="30"/>
        </w:rPr>
        <w:t>, a natural ingredient that helps to increase blood supply rate, improving sensitivity for a faster reach in sexual arousal.</w:t>
      </w:r>
    </w:p>
    <w:sectPr w:rsidR="00CF6A5A" w:rsidRPr="00CF6A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Ramy Rizk" w:date="2018-07-18T15:44:00Z" w:initials="RR">
    <w:p w14:paraId="26009300" w14:textId="77777777" w:rsidR="00B87A60" w:rsidRDefault="00B87A60">
      <w:pPr>
        <w:pStyle w:val="CommentText"/>
      </w:pPr>
      <w:r>
        <w:rPr>
          <w:rStyle w:val="CommentReference"/>
        </w:rPr>
        <w:annotationRef/>
      </w:r>
      <w:r>
        <w:t>Comma after therapy</w:t>
      </w:r>
    </w:p>
  </w:comment>
  <w:comment w:id="34" w:author="Ramy Rizk" w:date="2018-07-18T15:48:00Z" w:initials="RR">
    <w:p w14:paraId="7F143DB0" w14:textId="77777777" w:rsidR="00B87A60" w:rsidRDefault="00B87A60">
      <w:pPr>
        <w:pStyle w:val="CommentText"/>
      </w:pPr>
      <w:r>
        <w:rPr>
          <w:rStyle w:val="CommentReference"/>
        </w:rPr>
        <w:annotationRef/>
      </w:r>
      <w:r>
        <w:t>Comma after firmness</w:t>
      </w:r>
    </w:p>
  </w:comment>
  <w:comment w:id="49" w:author="Ramy Rizk" w:date="2018-07-18T15:45:00Z" w:initials="RR">
    <w:p w14:paraId="468F8F35" w14:textId="77777777" w:rsidR="00B87A60" w:rsidRDefault="00B87A60">
      <w:pPr>
        <w:pStyle w:val="CommentText"/>
      </w:pPr>
      <w:r>
        <w:rPr>
          <w:rStyle w:val="CommentReference"/>
        </w:rPr>
        <w:annotationRef/>
      </w:r>
      <w:r>
        <w:t>Comma after analyze</w:t>
      </w:r>
    </w:p>
  </w:comment>
  <w:comment w:id="54" w:author="Ramy Rizk" w:date="2018-07-18T15:49:00Z" w:initials="RR">
    <w:p w14:paraId="0C75D147" w14:textId="77777777" w:rsidR="00B87A60" w:rsidRDefault="00B87A60">
      <w:pPr>
        <w:pStyle w:val="CommentText"/>
      </w:pPr>
      <w:r>
        <w:rPr>
          <w:rStyle w:val="CommentReference"/>
        </w:rPr>
        <w:annotationRef/>
      </w:r>
      <w:r>
        <w:t>Comma after manufacturing</w:t>
      </w:r>
    </w:p>
  </w:comment>
  <w:comment w:id="63" w:author="Ramy Rizk" w:date="2018-07-18T15:49:00Z" w:initials="RR">
    <w:p w14:paraId="1EEA4F49" w14:textId="77777777" w:rsidR="00B87A60" w:rsidRDefault="00B87A60">
      <w:pPr>
        <w:pStyle w:val="CommentText"/>
      </w:pPr>
      <w:r>
        <w:rPr>
          <w:rStyle w:val="CommentReference"/>
        </w:rPr>
        <w:annotationRef/>
      </w:r>
      <w:r>
        <w:t>Comma after expertise</w:t>
      </w:r>
    </w:p>
  </w:comment>
  <w:comment w:id="71" w:author="Ramy Rizk" w:date="2018-07-18T15:46:00Z" w:initials="RR">
    <w:p w14:paraId="1DF069BB" w14:textId="77777777" w:rsidR="00B87A60" w:rsidRDefault="00B87A60">
      <w:pPr>
        <w:pStyle w:val="CommentText"/>
      </w:pPr>
      <w:r>
        <w:rPr>
          <w:rStyle w:val="CommentReference"/>
        </w:rPr>
        <w:annotationRef/>
      </w:r>
      <w:r>
        <w:t>Comma after confidence</w:t>
      </w:r>
    </w:p>
  </w:comment>
  <w:comment w:id="74" w:author="Ramy Rizk" w:date="2018-07-18T15:50:00Z" w:initials="RR">
    <w:p w14:paraId="2B14E5FB" w14:textId="77777777" w:rsidR="00B87A60" w:rsidRDefault="00B87A60">
      <w:pPr>
        <w:pStyle w:val="CommentText"/>
      </w:pPr>
      <w:r>
        <w:rPr>
          <w:rStyle w:val="CommentReference"/>
        </w:rPr>
        <w:annotationRef/>
      </w:r>
      <w:r>
        <w:t>Hyphen between patient</w:t>
      </w:r>
      <w:r w:rsidRPr="00B87A60">
        <w:rPr>
          <w:b/>
        </w:rPr>
        <w:t>-</w:t>
      </w:r>
      <w:r>
        <w:t>provider</w:t>
      </w:r>
    </w:p>
  </w:comment>
  <w:comment w:id="103" w:author="Ramy Rizk" w:date="2018-07-18T15:51:00Z" w:initials="RR">
    <w:p w14:paraId="5BC786C1" w14:textId="77777777" w:rsidR="00A74058" w:rsidRDefault="00A74058">
      <w:pPr>
        <w:pStyle w:val="CommentText"/>
      </w:pPr>
      <w:r>
        <w:rPr>
          <w:rStyle w:val="CommentReference"/>
        </w:rPr>
        <w:annotationRef/>
      </w:r>
      <w:r>
        <w:t>Comma after intercourse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009300" w15:done="0"/>
  <w15:commentEx w15:paraId="7F143DB0" w15:done="0"/>
  <w15:commentEx w15:paraId="468F8F35" w15:done="0"/>
  <w15:commentEx w15:paraId="0C75D147" w15:done="0"/>
  <w15:commentEx w15:paraId="1EEA4F49" w15:done="0"/>
  <w15:commentEx w15:paraId="1DF069BB" w15:done="0"/>
  <w15:commentEx w15:paraId="2B14E5FB" w15:done="0"/>
  <w15:commentEx w15:paraId="5BC786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009300" w16cid:durableId="1EF9DED8"/>
  <w16cid:commentId w16cid:paraId="7F143DB0" w16cid:durableId="1EF9DFC0"/>
  <w16cid:commentId w16cid:paraId="468F8F35" w16cid:durableId="1EF9DF37"/>
  <w16cid:commentId w16cid:paraId="0C75D147" w16cid:durableId="1EF9DFF7"/>
  <w16cid:commentId w16cid:paraId="1EEA4F49" w16cid:durableId="1EF9E008"/>
  <w16cid:commentId w16cid:paraId="1DF069BB" w16cid:durableId="1EF9DF4F"/>
  <w16cid:commentId w16cid:paraId="2B14E5FB" w16cid:durableId="1EF9E02E"/>
  <w16cid:commentId w16cid:paraId="5BC786C1" w16cid:durableId="1EF9E0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inFontBold">
    <w:altName w:val="Cambria"/>
    <w:panose1 w:val="00000000000000000000"/>
    <w:charset w:val="00"/>
    <w:family w:val="roman"/>
    <w:notTrueType/>
    <w:pitch w:val="default"/>
  </w:font>
  <w:font w:name="mainFontRegula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03F58"/>
    <w:multiLevelType w:val="multilevel"/>
    <w:tmpl w:val="AA28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C5E33"/>
    <w:multiLevelType w:val="multilevel"/>
    <w:tmpl w:val="40D0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B41D9"/>
    <w:multiLevelType w:val="multilevel"/>
    <w:tmpl w:val="D11A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52A7B"/>
    <w:multiLevelType w:val="multilevel"/>
    <w:tmpl w:val="DE60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00D00"/>
    <w:multiLevelType w:val="multilevel"/>
    <w:tmpl w:val="D3BE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y Rizk">
    <w15:presenceInfo w15:providerId="Windows Live" w15:userId="2515cb31ba0a29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trackRevisions/>
  <w:documentProtection w:edit="trackedChange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7C5"/>
    <w:rsid w:val="000D35BB"/>
    <w:rsid w:val="001365A9"/>
    <w:rsid w:val="001936E3"/>
    <w:rsid w:val="00676BE3"/>
    <w:rsid w:val="00710A5C"/>
    <w:rsid w:val="007B426B"/>
    <w:rsid w:val="009121CC"/>
    <w:rsid w:val="00A23807"/>
    <w:rsid w:val="00A74058"/>
    <w:rsid w:val="00B17235"/>
    <w:rsid w:val="00B87A60"/>
    <w:rsid w:val="00BD0290"/>
    <w:rsid w:val="00CA67C5"/>
    <w:rsid w:val="00CF6A5A"/>
    <w:rsid w:val="00EB1455"/>
    <w:rsid w:val="00F656D3"/>
    <w:rsid w:val="00FA6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19B1"/>
  <w15:chartTrackingRefBased/>
  <w15:docId w15:val="{CAE7BCF2-9A4F-46A4-AB67-CFE169C33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7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CA67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7C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A67C5"/>
    <w:rPr>
      <w:rFonts w:ascii="Times New Roman" w:eastAsia="Times New Roman" w:hAnsi="Times New Roman" w:cs="Times New Roman"/>
      <w:b/>
      <w:bCs/>
      <w:sz w:val="24"/>
      <w:szCs w:val="24"/>
    </w:rPr>
  </w:style>
  <w:style w:type="paragraph" w:customStyle="1" w:styleId="text">
    <w:name w:val="text"/>
    <w:basedOn w:val="Normal"/>
    <w:rsid w:val="00CA67C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6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7C5"/>
    <w:rPr>
      <w:rFonts w:ascii="Segoe UI" w:hAnsi="Segoe UI" w:cs="Segoe UI"/>
      <w:sz w:val="18"/>
      <w:szCs w:val="18"/>
    </w:rPr>
  </w:style>
  <w:style w:type="paragraph" w:styleId="Revision">
    <w:name w:val="Revision"/>
    <w:hidden/>
    <w:uiPriority w:val="99"/>
    <w:semiHidden/>
    <w:rsid w:val="000D35BB"/>
    <w:pPr>
      <w:spacing w:after="0" w:line="240" w:lineRule="auto"/>
    </w:pPr>
  </w:style>
  <w:style w:type="character" w:styleId="CommentReference">
    <w:name w:val="annotation reference"/>
    <w:basedOn w:val="DefaultParagraphFont"/>
    <w:uiPriority w:val="99"/>
    <w:semiHidden/>
    <w:unhideWhenUsed/>
    <w:rsid w:val="00B87A60"/>
    <w:rPr>
      <w:sz w:val="16"/>
      <w:szCs w:val="16"/>
    </w:rPr>
  </w:style>
  <w:style w:type="paragraph" w:styleId="CommentText">
    <w:name w:val="annotation text"/>
    <w:basedOn w:val="Normal"/>
    <w:link w:val="CommentTextChar"/>
    <w:uiPriority w:val="99"/>
    <w:semiHidden/>
    <w:unhideWhenUsed/>
    <w:rsid w:val="00B87A60"/>
    <w:pPr>
      <w:spacing w:line="240" w:lineRule="auto"/>
    </w:pPr>
    <w:rPr>
      <w:sz w:val="20"/>
      <w:szCs w:val="20"/>
    </w:rPr>
  </w:style>
  <w:style w:type="character" w:customStyle="1" w:styleId="CommentTextChar">
    <w:name w:val="Comment Text Char"/>
    <w:basedOn w:val="DefaultParagraphFont"/>
    <w:link w:val="CommentText"/>
    <w:uiPriority w:val="99"/>
    <w:semiHidden/>
    <w:rsid w:val="00B87A60"/>
    <w:rPr>
      <w:sz w:val="20"/>
      <w:szCs w:val="20"/>
    </w:rPr>
  </w:style>
  <w:style w:type="paragraph" w:styleId="CommentSubject">
    <w:name w:val="annotation subject"/>
    <w:basedOn w:val="CommentText"/>
    <w:next w:val="CommentText"/>
    <w:link w:val="CommentSubjectChar"/>
    <w:uiPriority w:val="99"/>
    <w:semiHidden/>
    <w:unhideWhenUsed/>
    <w:rsid w:val="00B87A60"/>
    <w:rPr>
      <w:b/>
      <w:bCs/>
    </w:rPr>
  </w:style>
  <w:style w:type="character" w:customStyle="1" w:styleId="CommentSubjectChar">
    <w:name w:val="Comment Subject Char"/>
    <w:basedOn w:val="CommentTextChar"/>
    <w:link w:val="CommentSubject"/>
    <w:uiPriority w:val="99"/>
    <w:semiHidden/>
    <w:rsid w:val="00B87A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40775">
      <w:bodyDiv w:val="1"/>
      <w:marLeft w:val="0"/>
      <w:marRight w:val="0"/>
      <w:marTop w:val="0"/>
      <w:marBottom w:val="0"/>
      <w:divBdr>
        <w:top w:val="none" w:sz="0" w:space="0" w:color="auto"/>
        <w:left w:val="none" w:sz="0" w:space="0" w:color="auto"/>
        <w:bottom w:val="none" w:sz="0" w:space="0" w:color="auto"/>
        <w:right w:val="none" w:sz="0" w:space="0" w:color="auto"/>
      </w:divBdr>
    </w:div>
    <w:div w:id="180827828">
      <w:bodyDiv w:val="1"/>
      <w:marLeft w:val="0"/>
      <w:marRight w:val="0"/>
      <w:marTop w:val="0"/>
      <w:marBottom w:val="0"/>
      <w:divBdr>
        <w:top w:val="none" w:sz="0" w:space="0" w:color="auto"/>
        <w:left w:val="none" w:sz="0" w:space="0" w:color="auto"/>
        <w:bottom w:val="none" w:sz="0" w:space="0" w:color="auto"/>
        <w:right w:val="none" w:sz="0" w:space="0" w:color="auto"/>
      </w:divBdr>
    </w:div>
    <w:div w:id="343555232">
      <w:bodyDiv w:val="1"/>
      <w:marLeft w:val="0"/>
      <w:marRight w:val="0"/>
      <w:marTop w:val="0"/>
      <w:marBottom w:val="0"/>
      <w:divBdr>
        <w:top w:val="none" w:sz="0" w:space="0" w:color="auto"/>
        <w:left w:val="none" w:sz="0" w:space="0" w:color="auto"/>
        <w:bottom w:val="none" w:sz="0" w:space="0" w:color="auto"/>
        <w:right w:val="none" w:sz="0" w:space="0" w:color="auto"/>
      </w:divBdr>
      <w:divsChild>
        <w:div w:id="2080327514">
          <w:marLeft w:val="0"/>
          <w:marRight w:val="0"/>
          <w:marTop w:val="0"/>
          <w:marBottom w:val="0"/>
          <w:divBdr>
            <w:top w:val="none" w:sz="0" w:space="0" w:color="auto"/>
            <w:left w:val="none" w:sz="0" w:space="0" w:color="auto"/>
            <w:bottom w:val="none" w:sz="0" w:space="0" w:color="auto"/>
            <w:right w:val="none" w:sz="0" w:space="0" w:color="auto"/>
          </w:divBdr>
          <w:divsChild>
            <w:div w:id="1789427571">
              <w:marLeft w:val="1560"/>
              <w:marRight w:val="1560"/>
              <w:marTop w:val="0"/>
              <w:marBottom w:val="0"/>
              <w:divBdr>
                <w:top w:val="none" w:sz="0" w:space="0" w:color="auto"/>
                <w:left w:val="none" w:sz="0" w:space="0" w:color="auto"/>
                <w:bottom w:val="none" w:sz="0" w:space="0" w:color="auto"/>
                <w:right w:val="none" w:sz="0" w:space="0" w:color="auto"/>
              </w:divBdr>
              <w:divsChild>
                <w:div w:id="890575680">
                  <w:marLeft w:val="-225"/>
                  <w:marRight w:val="-225"/>
                  <w:marTop w:val="0"/>
                  <w:marBottom w:val="0"/>
                  <w:divBdr>
                    <w:top w:val="none" w:sz="0" w:space="0" w:color="auto"/>
                    <w:left w:val="none" w:sz="0" w:space="0" w:color="auto"/>
                    <w:bottom w:val="none" w:sz="0" w:space="0" w:color="auto"/>
                    <w:right w:val="none" w:sz="0" w:space="0" w:color="auto"/>
                  </w:divBdr>
                  <w:divsChild>
                    <w:div w:id="1430396348">
                      <w:marLeft w:val="0"/>
                      <w:marRight w:val="0"/>
                      <w:marTop w:val="0"/>
                      <w:marBottom w:val="0"/>
                      <w:divBdr>
                        <w:top w:val="none" w:sz="0" w:space="0" w:color="auto"/>
                        <w:left w:val="none" w:sz="0" w:space="0" w:color="auto"/>
                        <w:bottom w:val="none" w:sz="0" w:space="0" w:color="auto"/>
                        <w:right w:val="none" w:sz="0" w:space="0" w:color="auto"/>
                      </w:divBdr>
                      <w:divsChild>
                        <w:div w:id="591279633">
                          <w:marLeft w:val="-225"/>
                          <w:marRight w:val="-225"/>
                          <w:marTop w:val="0"/>
                          <w:marBottom w:val="0"/>
                          <w:divBdr>
                            <w:top w:val="none" w:sz="0" w:space="0" w:color="auto"/>
                            <w:left w:val="none" w:sz="0" w:space="0" w:color="auto"/>
                            <w:bottom w:val="none" w:sz="0" w:space="0" w:color="auto"/>
                            <w:right w:val="none" w:sz="0" w:space="0" w:color="auto"/>
                          </w:divBdr>
                          <w:divsChild>
                            <w:div w:id="397939400">
                              <w:marLeft w:val="0"/>
                              <w:marRight w:val="0"/>
                              <w:marTop w:val="0"/>
                              <w:marBottom w:val="0"/>
                              <w:divBdr>
                                <w:top w:val="none" w:sz="0" w:space="0" w:color="auto"/>
                                <w:left w:val="none" w:sz="0" w:space="0" w:color="auto"/>
                                <w:bottom w:val="none" w:sz="0" w:space="0" w:color="auto"/>
                                <w:right w:val="none" w:sz="0" w:space="0" w:color="auto"/>
                              </w:divBdr>
                              <w:divsChild>
                                <w:div w:id="1031536761">
                                  <w:marLeft w:val="0"/>
                                  <w:marRight w:val="0"/>
                                  <w:marTop w:val="0"/>
                                  <w:marBottom w:val="600"/>
                                  <w:divBdr>
                                    <w:top w:val="none" w:sz="0" w:space="0" w:color="auto"/>
                                    <w:left w:val="none" w:sz="0" w:space="0" w:color="auto"/>
                                    <w:bottom w:val="none" w:sz="0" w:space="0" w:color="auto"/>
                                    <w:right w:val="none" w:sz="0" w:space="0" w:color="auto"/>
                                  </w:divBdr>
                                  <w:divsChild>
                                    <w:div w:id="18714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430717">
          <w:marLeft w:val="0"/>
          <w:marRight w:val="0"/>
          <w:marTop w:val="0"/>
          <w:marBottom w:val="0"/>
          <w:divBdr>
            <w:top w:val="none" w:sz="0" w:space="0" w:color="auto"/>
            <w:left w:val="none" w:sz="0" w:space="0" w:color="auto"/>
            <w:bottom w:val="none" w:sz="0" w:space="0" w:color="auto"/>
            <w:right w:val="none" w:sz="0" w:space="0" w:color="auto"/>
          </w:divBdr>
          <w:divsChild>
            <w:div w:id="1538354085">
              <w:marLeft w:val="1560"/>
              <w:marRight w:val="1560"/>
              <w:marTop w:val="0"/>
              <w:marBottom w:val="0"/>
              <w:divBdr>
                <w:top w:val="none" w:sz="0" w:space="0" w:color="auto"/>
                <w:left w:val="none" w:sz="0" w:space="0" w:color="auto"/>
                <w:bottom w:val="none" w:sz="0" w:space="0" w:color="auto"/>
                <w:right w:val="none" w:sz="0" w:space="0" w:color="auto"/>
              </w:divBdr>
              <w:divsChild>
                <w:div w:id="1994871673">
                  <w:marLeft w:val="-225"/>
                  <w:marRight w:val="-225"/>
                  <w:marTop w:val="0"/>
                  <w:marBottom w:val="0"/>
                  <w:divBdr>
                    <w:top w:val="none" w:sz="0" w:space="0" w:color="auto"/>
                    <w:left w:val="none" w:sz="0" w:space="0" w:color="auto"/>
                    <w:bottom w:val="none" w:sz="0" w:space="0" w:color="auto"/>
                    <w:right w:val="none" w:sz="0" w:space="0" w:color="auto"/>
                  </w:divBdr>
                  <w:divsChild>
                    <w:div w:id="1369136086">
                      <w:marLeft w:val="0"/>
                      <w:marRight w:val="0"/>
                      <w:marTop w:val="0"/>
                      <w:marBottom w:val="0"/>
                      <w:divBdr>
                        <w:top w:val="none" w:sz="0" w:space="0" w:color="auto"/>
                        <w:left w:val="none" w:sz="0" w:space="0" w:color="auto"/>
                        <w:bottom w:val="none" w:sz="0" w:space="0" w:color="auto"/>
                        <w:right w:val="none" w:sz="0" w:space="0" w:color="auto"/>
                      </w:divBdr>
                      <w:divsChild>
                        <w:div w:id="167016302">
                          <w:marLeft w:val="0"/>
                          <w:marRight w:val="0"/>
                          <w:marTop w:val="0"/>
                          <w:marBottom w:val="0"/>
                          <w:divBdr>
                            <w:top w:val="none" w:sz="0" w:space="0" w:color="auto"/>
                            <w:left w:val="none" w:sz="0" w:space="0" w:color="auto"/>
                            <w:bottom w:val="none" w:sz="0" w:space="0" w:color="auto"/>
                            <w:right w:val="none" w:sz="0" w:space="0" w:color="auto"/>
                          </w:divBdr>
                          <w:divsChild>
                            <w:div w:id="5978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758155">
          <w:marLeft w:val="0"/>
          <w:marRight w:val="0"/>
          <w:marTop w:val="0"/>
          <w:marBottom w:val="0"/>
          <w:divBdr>
            <w:top w:val="none" w:sz="0" w:space="0" w:color="auto"/>
            <w:left w:val="none" w:sz="0" w:space="0" w:color="auto"/>
            <w:bottom w:val="none" w:sz="0" w:space="0" w:color="auto"/>
            <w:right w:val="none" w:sz="0" w:space="0" w:color="auto"/>
          </w:divBdr>
          <w:divsChild>
            <w:div w:id="1911191879">
              <w:marLeft w:val="1560"/>
              <w:marRight w:val="1560"/>
              <w:marTop w:val="0"/>
              <w:marBottom w:val="0"/>
              <w:divBdr>
                <w:top w:val="none" w:sz="0" w:space="0" w:color="auto"/>
                <w:left w:val="none" w:sz="0" w:space="0" w:color="auto"/>
                <w:bottom w:val="none" w:sz="0" w:space="0" w:color="auto"/>
                <w:right w:val="none" w:sz="0" w:space="0" w:color="auto"/>
              </w:divBdr>
              <w:divsChild>
                <w:div w:id="1789086435">
                  <w:marLeft w:val="-225"/>
                  <w:marRight w:val="-225"/>
                  <w:marTop w:val="0"/>
                  <w:marBottom w:val="0"/>
                  <w:divBdr>
                    <w:top w:val="none" w:sz="0" w:space="0" w:color="auto"/>
                    <w:left w:val="none" w:sz="0" w:space="0" w:color="auto"/>
                    <w:bottom w:val="none" w:sz="0" w:space="0" w:color="auto"/>
                    <w:right w:val="none" w:sz="0" w:space="0" w:color="auto"/>
                  </w:divBdr>
                  <w:divsChild>
                    <w:div w:id="1700625953">
                      <w:marLeft w:val="0"/>
                      <w:marRight w:val="0"/>
                      <w:marTop w:val="0"/>
                      <w:marBottom w:val="0"/>
                      <w:divBdr>
                        <w:top w:val="none" w:sz="0" w:space="0" w:color="auto"/>
                        <w:left w:val="none" w:sz="0" w:space="0" w:color="auto"/>
                        <w:bottom w:val="none" w:sz="0" w:space="0" w:color="auto"/>
                        <w:right w:val="none" w:sz="0" w:space="0" w:color="auto"/>
                      </w:divBdr>
                      <w:divsChild>
                        <w:div w:id="248850340">
                          <w:marLeft w:val="-225"/>
                          <w:marRight w:val="-225"/>
                          <w:marTop w:val="0"/>
                          <w:marBottom w:val="0"/>
                          <w:divBdr>
                            <w:top w:val="none" w:sz="0" w:space="0" w:color="auto"/>
                            <w:left w:val="none" w:sz="0" w:space="0" w:color="auto"/>
                            <w:bottom w:val="none" w:sz="0" w:space="0" w:color="auto"/>
                            <w:right w:val="none" w:sz="0" w:space="0" w:color="auto"/>
                          </w:divBdr>
                          <w:divsChild>
                            <w:div w:id="1336542122">
                              <w:marLeft w:val="0"/>
                              <w:marRight w:val="0"/>
                              <w:marTop w:val="300"/>
                              <w:marBottom w:val="300"/>
                              <w:divBdr>
                                <w:top w:val="none" w:sz="0" w:space="0" w:color="auto"/>
                                <w:left w:val="none" w:sz="0" w:space="0" w:color="auto"/>
                                <w:bottom w:val="none" w:sz="0" w:space="0" w:color="auto"/>
                                <w:right w:val="none" w:sz="0" w:space="0" w:color="auto"/>
                              </w:divBdr>
                              <w:divsChild>
                                <w:div w:id="179710477">
                                  <w:marLeft w:val="-225"/>
                                  <w:marRight w:val="-225"/>
                                  <w:marTop w:val="0"/>
                                  <w:marBottom w:val="0"/>
                                  <w:divBdr>
                                    <w:top w:val="none" w:sz="0" w:space="0" w:color="auto"/>
                                    <w:left w:val="none" w:sz="0" w:space="0" w:color="auto"/>
                                    <w:bottom w:val="none" w:sz="0" w:space="0" w:color="auto"/>
                                    <w:right w:val="none" w:sz="0" w:space="0" w:color="auto"/>
                                  </w:divBdr>
                                  <w:divsChild>
                                    <w:div w:id="851576834">
                                      <w:marLeft w:val="0"/>
                                      <w:marRight w:val="0"/>
                                      <w:marTop w:val="0"/>
                                      <w:marBottom w:val="0"/>
                                      <w:divBdr>
                                        <w:top w:val="none" w:sz="0" w:space="0" w:color="auto"/>
                                        <w:left w:val="none" w:sz="0" w:space="0" w:color="auto"/>
                                        <w:bottom w:val="none" w:sz="0" w:space="0" w:color="auto"/>
                                        <w:right w:val="none" w:sz="0" w:space="0" w:color="auto"/>
                                      </w:divBdr>
                                    </w:div>
                                    <w:div w:id="10414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9662">
                              <w:marLeft w:val="0"/>
                              <w:marRight w:val="0"/>
                              <w:marTop w:val="300"/>
                              <w:marBottom w:val="300"/>
                              <w:divBdr>
                                <w:top w:val="none" w:sz="0" w:space="0" w:color="auto"/>
                                <w:left w:val="none" w:sz="0" w:space="0" w:color="auto"/>
                                <w:bottom w:val="none" w:sz="0" w:space="0" w:color="auto"/>
                                <w:right w:val="none" w:sz="0" w:space="0" w:color="auto"/>
                              </w:divBdr>
                              <w:divsChild>
                                <w:div w:id="736323253">
                                  <w:marLeft w:val="-225"/>
                                  <w:marRight w:val="-225"/>
                                  <w:marTop w:val="0"/>
                                  <w:marBottom w:val="0"/>
                                  <w:divBdr>
                                    <w:top w:val="none" w:sz="0" w:space="0" w:color="auto"/>
                                    <w:left w:val="none" w:sz="0" w:space="0" w:color="auto"/>
                                    <w:bottom w:val="none" w:sz="0" w:space="0" w:color="auto"/>
                                    <w:right w:val="none" w:sz="0" w:space="0" w:color="auto"/>
                                  </w:divBdr>
                                  <w:divsChild>
                                    <w:div w:id="331373494">
                                      <w:marLeft w:val="0"/>
                                      <w:marRight w:val="0"/>
                                      <w:marTop w:val="0"/>
                                      <w:marBottom w:val="0"/>
                                      <w:divBdr>
                                        <w:top w:val="none" w:sz="0" w:space="0" w:color="auto"/>
                                        <w:left w:val="none" w:sz="0" w:space="0" w:color="auto"/>
                                        <w:bottom w:val="none" w:sz="0" w:space="0" w:color="auto"/>
                                        <w:right w:val="none" w:sz="0" w:space="0" w:color="auto"/>
                                      </w:divBdr>
                                    </w:div>
                                    <w:div w:id="18800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8023">
                              <w:marLeft w:val="0"/>
                              <w:marRight w:val="0"/>
                              <w:marTop w:val="300"/>
                              <w:marBottom w:val="300"/>
                              <w:divBdr>
                                <w:top w:val="none" w:sz="0" w:space="0" w:color="auto"/>
                                <w:left w:val="none" w:sz="0" w:space="0" w:color="auto"/>
                                <w:bottom w:val="none" w:sz="0" w:space="0" w:color="auto"/>
                                <w:right w:val="none" w:sz="0" w:space="0" w:color="auto"/>
                              </w:divBdr>
                              <w:divsChild>
                                <w:div w:id="1186410681">
                                  <w:marLeft w:val="-225"/>
                                  <w:marRight w:val="-225"/>
                                  <w:marTop w:val="0"/>
                                  <w:marBottom w:val="0"/>
                                  <w:divBdr>
                                    <w:top w:val="none" w:sz="0" w:space="0" w:color="auto"/>
                                    <w:left w:val="none" w:sz="0" w:space="0" w:color="auto"/>
                                    <w:bottom w:val="none" w:sz="0" w:space="0" w:color="auto"/>
                                    <w:right w:val="none" w:sz="0" w:space="0" w:color="auto"/>
                                  </w:divBdr>
                                  <w:divsChild>
                                    <w:div w:id="1241986843">
                                      <w:marLeft w:val="0"/>
                                      <w:marRight w:val="0"/>
                                      <w:marTop w:val="0"/>
                                      <w:marBottom w:val="0"/>
                                      <w:divBdr>
                                        <w:top w:val="none" w:sz="0" w:space="0" w:color="auto"/>
                                        <w:left w:val="none" w:sz="0" w:space="0" w:color="auto"/>
                                        <w:bottom w:val="none" w:sz="0" w:space="0" w:color="auto"/>
                                        <w:right w:val="none" w:sz="0" w:space="0" w:color="auto"/>
                                      </w:divBdr>
                                    </w:div>
                                    <w:div w:id="7784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0976">
                              <w:marLeft w:val="0"/>
                              <w:marRight w:val="0"/>
                              <w:marTop w:val="300"/>
                              <w:marBottom w:val="300"/>
                              <w:divBdr>
                                <w:top w:val="none" w:sz="0" w:space="0" w:color="auto"/>
                                <w:left w:val="none" w:sz="0" w:space="0" w:color="auto"/>
                                <w:bottom w:val="none" w:sz="0" w:space="0" w:color="auto"/>
                                <w:right w:val="none" w:sz="0" w:space="0" w:color="auto"/>
                              </w:divBdr>
                              <w:divsChild>
                                <w:div w:id="1574973430">
                                  <w:marLeft w:val="-225"/>
                                  <w:marRight w:val="-225"/>
                                  <w:marTop w:val="0"/>
                                  <w:marBottom w:val="0"/>
                                  <w:divBdr>
                                    <w:top w:val="none" w:sz="0" w:space="0" w:color="auto"/>
                                    <w:left w:val="none" w:sz="0" w:space="0" w:color="auto"/>
                                    <w:bottom w:val="none" w:sz="0" w:space="0" w:color="auto"/>
                                    <w:right w:val="none" w:sz="0" w:space="0" w:color="auto"/>
                                  </w:divBdr>
                                  <w:divsChild>
                                    <w:div w:id="489030118">
                                      <w:marLeft w:val="0"/>
                                      <w:marRight w:val="0"/>
                                      <w:marTop w:val="0"/>
                                      <w:marBottom w:val="0"/>
                                      <w:divBdr>
                                        <w:top w:val="none" w:sz="0" w:space="0" w:color="auto"/>
                                        <w:left w:val="none" w:sz="0" w:space="0" w:color="auto"/>
                                        <w:bottom w:val="none" w:sz="0" w:space="0" w:color="auto"/>
                                        <w:right w:val="none" w:sz="0" w:space="0" w:color="auto"/>
                                      </w:divBdr>
                                    </w:div>
                                    <w:div w:id="174719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464620">
          <w:marLeft w:val="0"/>
          <w:marRight w:val="0"/>
          <w:marTop w:val="0"/>
          <w:marBottom w:val="0"/>
          <w:divBdr>
            <w:top w:val="none" w:sz="0" w:space="0" w:color="auto"/>
            <w:left w:val="none" w:sz="0" w:space="0" w:color="auto"/>
            <w:bottom w:val="none" w:sz="0" w:space="0" w:color="auto"/>
            <w:right w:val="none" w:sz="0" w:space="0" w:color="auto"/>
          </w:divBdr>
          <w:divsChild>
            <w:div w:id="1167749579">
              <w:marLeft w:val="1560"/>
              <w:marRight w:val="1560"/>
              <w:marTop w:val="0"/>
              <w:marBottom w:val="0"/>
              <w:divBdr>
                <w:top w:val="none" w:sz="0" w:space="0" w:color="auto"/>
                <w:left w:val="none" w:sz="0" w:space="0" w:color="auto"/>
                <w:bottom w:val="none" w:sz="0" w:space="0" w:color="auto"/>
                <w:right w:val="none" w:sz="0" w:space="0" w:color="auto"/>
              </w:divBdr>
              <w:divsChild>
                <w:div w:id="182286006">
                  <w:marLeft w:val="-225"/>
                  <w:marRight w:val="-225"/>
                  <w:marTop w:val="0"/>
                  <w:marBottom w:val="0"/>
                  <w:divBdr>
                    <w:top w:val="none" w:sz="0" w:space="0" w:color="auto"/>
                    <w:left w:val="none" w:sz="0" w:space="0" w:color="auto"/>
                    <w:bottom w:val="none" w:sz="0" w:space="0" w:color="auto"/>
                    <w:right w:val="none" w:sz="0" w:space="0" w:color="auto"/>
                  </w:divBdr>
                  <w:divsChild>
                    <w:div w:id="1052384295">
                      <w:marLeft w:val="0"/>
                      <w:marRight w:val="0"/>
                      <w:marTop w:val="0"/>
                      <w:marBottom w:val="0"/>
                      <w:divBdr>
                        <w:top w:val="none" w:sz="0" w:space="0" w:color="auto"/>
                        <w:left w:val="none" w:sz="0" w:space="0" w:color="auto"/>
                        <w:bottom w:val="none" w:sz="0" w:space="0" w:color="auto"/>
                        <w:right w:val="none" w:sz="0" w:space="0" w:color="auto"/>
                      </w:divBdr>
                      <w:divsChild>
                        <w:div w:id="131680453">
                          <w:marLeft w:val="-225"/>
                          <w:marRight w:val="-225"/>
                          <w:marTop w:val="0"/>
                          <w:marBottom w:val="0"/>
                          <w:divBdr>
                            <w:top w:val="none" w:sz="0" w:space="0" w:color="auto"/>
                            <w:left w:val="none" w:sz="0" w:space="0" w:color="auto"/>
                            <w:bottom w:val="none" w:sz="0" w:space="0" w:color="auto"/>
                            <w:right w:val="none" w:sz="0" w:space="0" w:color="auto"/>
                          </w:divBdr>
                          <w:divsChild>
                            <w:div w:id="919558834">
                              <w:marLeft w:val="1874"/>
                              <w:marRight w:val="0"/>
                              <w:marTop w:val="0"/>
                              <w:marBottom w:val="0"/>
                              <w:divBdr>
                                <w:top w:val="none" w:sz="0" w:space="0" w:color="auto"/>
                                <w:left w:val="none" w:sz="0" w:space="0" w:color="auto"/>
                                <w:bottom w:val="none" w:sz="0" w:space="0" w:color="auto"/>
                                <w:right w:val="none" w:sz="0" w:space="0" w:color="auto"/>
                              </w:divBdr>
                              <w:divsChild>
                                <w:div w:id="1704093364">
                                  <w:marLeft w:val="0"/>
                                  <w:marRight w:val="0"/>
                                  <w:marTop w:val="0"/>
                                  <w:marBottom w:val="0"/>
                                  <w:divBdr>
                                    <w:top w:val="none" w:sz="0" w:space="0" w:color="auto"/>
                                    <w:left w:val="none" w:sz="0" w:space="0" w:color="auto"/>
                                    <w:bottom w:val="none" w:sz="0" w:space="0" w:color="auto"/>
                                    <w:right w:val="none" w:sz="0" w:space="0" w:color="auto"/>
                                  </w:divBdr>
                                  <w:divsChild>
                                    <w:div w:id="31225353">
                                      <w:marLeft w:val="-225"/>
                                      <w:marRight w:val="-225"/>
                                      <w:marTop w:val="0"/>
                                      <w:marBottom w:val="0"/>
                                      <w:divBdr>
                                        <w:top w:val="none" w:sz="0" w:space="0" w:color="auto"/>
                                        <w:left w:val="none" w:sz="0" w:space="0" w:color="auto"/>
                                        <w:bottom w:val="none" w:sz="0" w:space="0" w:color="auto"/>
                                        <w:right w:val="none" w:sz="0" w:space="0" w:color="auto"/>
                                      </w:divBdr>
                                      <w:divsChild>
                                        <w:div w:id="1023477504">
                                          <w:marLeft w:val="0"/>
                                          <w:marRight w:val="0"/>
                                          <w:marTop w:val="0"/>
                                          <w:marBottom w:val="0"/>
                                          <w:divBdr>
                                            <w:top w:val="none" w:sz="0" w:space="0" w:color="auto"/>
                                            <w:left w:val="none" w:sz="0" w:space="0" w:color="auto"/>
                                            <w:bottom w:val="none" w:sz="0" w:space="0" w:color="auto"/>
                                            <w:right w:val="none" w:sz="0" w:space="0" w:color="auto"/>
                                          </w:divBdr>
                                        </w:div>
                                        <w:div w:id="582839120">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247778">
          <w:marLeft w:val="0"/>
          <w:marRight w:val="0"/>
          <w:marTop w:val="0"/>
          <w:marBottom w:val="0"/>
          <w:divBdr>
            <w:top w:val="none" w:sz="0" w:space="0" w:color="auto"/>
            <w:left w:val="none" w:sz="0" w:space="0" w:color="auto"/>
            <w:bottom w:val="none" w:sz="0" w:space="0" w:color="auto"/>
            <w:right w:val="none" w:sz="0" w:space="0" w:color="auto"/>
          </w:divBdr>
          <w:divsChild>
            <w:div w:id="655183853">
              <w:marLeft w:val="1560"/>
              <w:marRight w:val="1560"/>
              <w:marTop w:val="0"/>
              <w:marBottom w:val="0"/>
              <w:divBdr>
                <w:top w:val="none" w:sz="0" w:space="0" w:color="auto"/>
                <w:left w:val="none" w:sz="0" w:space="0" w:color="auto"/>
                <w:bottom w:val="none" w:sz="0" w:space="0" w:color="auto"/>
                <w:right w:val="none" w:sz="0" w:space="0" w:color="auto"/>
              </w:divBdr>
              <w:divsChild>
                <w:div w:id="1316687557">
                  <w:marLeft w:val="-225"/>
                  <w:marRight w:val="-225"/>
                  <w:marTop w:val="0"/>
                  <w:marBottom w:val="0"/>
                  <w:divBdr>
                    <w:top w:val="none" w:sz="0" w:space="0" w:color="auto"/>
                    <w:left w:val="none" w:sz="0" w:space="0" w:color="auto"/>
                    <w:bottom w:val="none" w:sz="0" w:space="0" w:color="auto"/>
                    <w:right w:val="none" w:sz="0" w:space="0" w:color="auto"/>
                  </w:divBdr>
                  <w:divsChild>
                    <w:div w:id="1040741226">
                      <w:marLeft w:val="187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296071">
      <w:bodyDiv w:val="1"/>
      <w:marLeft w:val="0"/>
      <w:marRight w:val="0"/>
      <w:marTop w:val="0"/>
      <w:marBottom w:val="0"/>
      <w:divBdr>
        <w:top w:val="none" w:sz="0" w:space="0" w:color="auto"/>
        <w:left w:val="none" w:sz="0" w:space="0" w:color="auto"/>
        <w:bottom w:val="none" w:sz="0" w:space="0" w:color="auto"/>
        <w:right w:val="none" w:sz="0" w:space="0" w:color="auto"/>
      </w:divBdr>
    </w:div>
    <w:div w:id="515770118">
      <w:bodyDiv w:val="1"/>
      <w:marLeft w:val="0"/>
      <w:marRight w:val="0"/>
      <w:marTop w:val="0"/>
      <w:marBottom w:val="0"/>
      <w:divBdr>
        <w:top w:val="none" w:sz="0" w:space="0" w:color="auto"/>
        <w:left w:val="none" w:sz="0" w:space="0" w:color="auto"/>
        <w:bottom w:val="none" w:sz="0" w:space="0" w:color="auto"/>
        <w:right w:val="none" w:sz="0" w:space="0" w:color="auto"/>
      </w:divBdr>
    </w:div>
    <w:div w:id="569459359">
      <w:bodyDiv w:val="1"/>
      <w:marLeft w:val="0"/>
      <w:marRight w:val="0"/>
      <w:marTop w:val="0"/>
      <w:marBottom w:val="0"/>
      <w:divBdr>
        <w:top w:val="none" w:sz="0" w:space="0" w:color="auto"/>
        <w:left w:val="none" w:sz="0" w:space="0" w:color="auto"/>
        <w:bottom w:val="none" w:sz="0" w:space="0" w:color="auto"/>
        <w:right w:val="none" w:sz="0" w:space="0" w:color="auto"/>
      </w:divBdr>
    </w:div>
    <w:div w:id="625818383">
      <w:bodyDiv w:val="1"/>
      <w:marLeft w:val="0"/>
      <w:marRight w:val="0"/>
      <w:marTop w:val="0"/>
      <w:marBottom w:val="0"/>
      <w:divBdr>
        <w:top w:val="none" w:sz="0" w:space="0" w:color="auto"/>
        <w:left w:val="none" w:sz="0" w:space="0" w:color="auto"/>
        <w:bottom w:val="none" w:sz="0" w:space="0" w:color="auto"/>
        <w:right w:val="none" w:sz="0" w:space="0" w:color="auto"/>
      </w:divBdr>
    </w:div>
    <w:div w:id="638918702">
      <w:bodyDiv w:val="1"/>
      <w:marLeft w:val="0"/>
      <w:marRight w:val="0"/>
      <w:marTop w:val="0"/>
      <w:marBottom w:val="0"/>
      <w:divBdr>
        <w:top w:val="none" w:sz="0" w:space="0" w:color="auto"/>
        <w:left w:val="none" w:sz="0" w:space="0" w:color="auto"/>
        <w:bottom w:val="none" w:sz="0" w:space="0" w:color="auto"/>
        <w:right w:val="none" w:sz="0" w:space="0" w:color="auto"/>
      </w:divBdr>
    </w:div>
    <w:div w:id="639463579">
      <w:bodyDiv w:val="1"/>
      <w:marLeft w:val="0"/>
      <w:marRight w:val="0"/>
      <w:marTop w:val="0"/>
      <w:marBottom w:val="0"/>
      <w:divBdr>
        <w:top w:val="none" w:sz="0" w:space="0" w:color="auto"/>
        <w:left w:val="none" w:sz="0" w:space="0" w:color="auto"/>
        <w:bottom w:val="none" w:sz="0" w:space="0" w:color="auto"/>
        <w:right w:val="none" w:sz="0" w:space="0" w:color="auto"/>
      </w:divBdr>
    </w:div>
    <w:div w:id="779490508">
      <w:bodyDiv w:val="1"/>
      <w:marLeft w:val="0"/>
      <w:marRight w:val="0"/>
      <w:marTop w:val="0"/>
      <w:marBottom w:val="0"/>
      <w:divBdr>
        <w:top w:val="none" w:sz="0" w:space="0" w:color="auto"/>
        <w:left w:val="none" w:sz="0" w:space="0" w:color="auto"/>
        <w:bottom w:val="none" w:sz="0" w:space="0" w:color="auto"/>
        <w:right w:val="none" w:sz="0" w:space="0" w:color="auto"/>
      </w:divBdr>
    </w:div>
    <w:div w:id="850754975">
      <w:bodyDiv w:val="1"/>
      <w:marLeft w:val="0"/>
      <w:marRight w:val="0"/>
      <w:marTop w:val="0"/>
      <w:marBottom w:val="0"/>
      <w:divBdr>
        <w:top w:val="none" w:sz="0" w:space="0" w:color="auto"/>
        <w:left w:val="none" w:sz="0" w:space="0" w:color="auto"/>
        <w:bottom w:val="none" w:sz="0" w:space="0" w:color="auto"/>
        <w:right w:val="none" w:sz="0" w:space="0" w:color="auto"/>
      </w:divBdr>
    </w:div>
    <w:div w:id="904607894">
      <w:bodyDiv w:val="1"/>
      <w:marLeft w:val="0"/>
      <w:marRight w:val="0"/>
      <w:marTop w:val="0"/>
      <w:marBottom w:val="0"/>
      <w:divBdr>
        <w:top w:val="none" w:sz="0" w:space="0" w:color="auto"/>
        <w:left w:val="none" w:sz="0" w:space="0" w:color="auto"/>
        <w:bottom w:val="none" w:sz="0" w:space="0" w:color="auto"/>
        <w:right w:val="none" w:sz="0" w:space="0" w:color="auto"/>
      </w:divBdr>
    </w:div>
    <w:div w:id="1011447031">
      <w:bodyDiv w:val="1"/>
      <w:marLeft w:val="0"/>
      <w:marRight w:val="0"/>
      <w:marTop w:val="0"/>
      <w:marBottom w:val="0"/>
      <w:divBdr>
        <w:top w:val="none" w:sz="0" w:space="0" w:color="auto"/>
        <w:left w:val="none" w:sz="0" w:space="0" w:color="auto"/>
        <w:bottom w:val="none" w:sz="0" w:space="0" w:color="auto"/>
        <w:right w:val="none" w:sz="0" w:space="0" w:color="auto"/>
      </w:divBdr>
    </w:div>
    <w:div w:id="1630554208">
      <w:bodyDiv w:val="1"/>
      <w:marLeft w:val="0"/>
      <w:marRight w:val="0"/>
      <w:marTop w:val="0"/>
      <w:marBottom w:val="0"/>
      <w:divBdr>
        <w:top w:val="none" w:sz="0" w:space="0" w:color="auto"/>
        <w:left w:val="none" w:sz="0" w:space="0" w:color="auto"/>
        <w:bottom w:val="none" w:sz="0" w:space="0" w:color="auto"/>
        <w:right w:val="none" w:sz="0" w:space="0" w:color="auto"/>
      </w:divBdr>
    </w:div>
    <w:div w:id="1634209282">
      <w:bodyDiv w:val="1"/>
      <w:marLeft w:val="0"/>
      <w:marRight w:val="0"/>
      <w:marTop w:val="0"/>
      <w:marBottom w:val="0"/>
      <w:divBdr>
        <w:top w:val="none" w:sz="0" w:space="0" w:color="auto"/>
        <w:left w:val="none" w:sz="0" w:space="0" w:color="auto"/>
        <w:bottom w:val="none" w:sz="0" w:space="0" w:color="auto"/>
        <w:right w:val="none" w:sz="0" w:space="0" w:color="auto"/>
      </w:divBdr>
    </w:div>
    <w:div w:id="1685395074">
      <w:bodyDiv w:val="1"/>
      <w:marLeft w:val="0"/>
      <w:marRight w:val="0"/>
      <w:marTop w:val="0"/>
      <w:marBottom w:val="0"/>
      <w:divBdr>
        <w:top w:val="none" w:sz="0" w:space="0" w:color="auto"/>
        <w:left w:val="none" w:sz="0" w:space="0" w:color="auto"/>
        <w:bottom w:val="none" w:sz="0" w:space="0" w:color="auto"/>
        <w:right w:val="none" w:sz="0" w:space="0" w:color="auto"/>
      </w:divBdr>
    </w:div>
    <w:div w:id="176233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540A5-19FB-4E10-A3BB-7767ED44F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7</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 Rizk</dc:creator>
  <cp:keywords/>
  <dc:description/>
  <cp:lastModifiedBy>Ramy Rizk</cp:lastModifiedBy>
  <cp:revision>3</cp:revision>
  <dcterms:created xsi:type="dcterms:W3CDTF">2018-07-18T08:57:00Z</dcterms:created>
  <dcterms:modified xsi:type="dcterms:W3CDTF">2018-07-18T11:52:00Z</dcterms:modified>
</cp:coreProperties>
</file>